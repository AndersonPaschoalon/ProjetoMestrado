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9120" w:hanging="0"/>
        <w:rPr>
          <w:rFonts w:ascii="Arial" w:hAnsi="Arial" w:eastAsia="Arial"/>
          <w:sz w:val="17"/>
          <w:lang w:val="en-US"/>
        </w:rPr>
      </w:pPr>
      <w:bookmarkStart w:id="0" w:name="page1"/>
      <w:bookmarkEnd w:id="0"/>
      <w:r>
        <w:rPr>
          <w:rFonts w:eastAsia="Arial" w:ascii="Arial" w:hAnsi="Arial"/>
          <w:sz w:val="17"/>
          <w:lang w:val="en-US"/>
        </w:rPr>
        <w:t>17</w:t>
      </w:r>
    </w:p>
    <w:p>
      <w:pPr>
        <w:pStyle w:val="Normal"/>
        <w:spacing w:lineRule="exact" w:line="39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tabs>
          <w:tab w:val="left" w:pos="760" w:leader="none"/>
        </w:tabs>
        <w:ind w:left="260" w:hanging="0"/>
        <w:rPr>
          <w:lang w:val="en-US"/>
        </w:rPr>
      </w:pPr>
      <w:r>
        <w:rPr>
          <w:rFonts w:eastAsia="Arial" w:ascii="Arial" w:hAnsi="Arial"/>
          <w:sz w:val="50"/>
          <w:lang w:val="en-US"/>
        </w:rPr>
        <w:t>1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eastAsia="Arial" w:ascii="Arial" w:hAnsi="Arial"/>
          <w:sz w:val="44"/>
          <w:lang w:val="en-US"/>
        </w:rPr>
        <w:t>Introduction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spacing w:lineRule="exact" w:line="210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tabs>
          <w:tab w:val="left" w:pos="980" w:leader="none"/>
        </w:tabs>
        <w:ind w:left="260" w:hanging="0"/>
        <w:rPr>
          <w:lang w:val="en-US"/>
        </w:rPr>
      </w:pPr>
      <w:r>
        <w:rPr>
          <w:rFonts w:eastAsia="Arial" w:ascii="Arial" w:hAnsi="Arial"/>
          <w:sz w:val="34"/>
          <w:lang w:val="en-US"/>
        </w:rPr>
        <w:t>1.1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eastAsia="Arial" w:ascii="Arial" w:hAnsi="Arial"/>
          <w:sz w:val="32"/>
          <w:lang w:val="en-US"/>
        </w:rPr>
        <w:t>Motivation</w:t>
      </w:r>
    </w:p>
    <w:p>
      <w:pPr>
        <w:pStyle w:val="Normal"/>
        <w:spacing w:lineRule="exact" w:line="399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1:27:00Z">
          <w:pPr>
            <w:jc w:val="both"/>
            <w:ind w:left="260" w:firstLine="1134"/>
            <w:spacing w:lineRule="auto" w:line="360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Emerging technologies such as SDN and NFV </w:t>
      </w:r>
      <w:del w:id="1" w:author="Mariana" w:date="2018-01-24T20:37:00Z">
        <w:commentRangeStart w:id="0"/>
        <w:r>
          <w:rPr>
            <w:rFonts w:eastAsia="Arial" w:ascii="Arial" w:hAnsi="Arial"/>
            <w:sz w:val="22"/>
            <w:szCs w:val="22"/>
            <w:lang w:val="en-US"/>
          </w:rPr>
          <w:delText xml:space="preserve">are </w:delText>
        </w:r>
      </w:del>
      <w:ins w:id="2" w:author="Mariana" w:date="2018-01-24T20:38:00Z">
        <w:r>
          <w:rPr>
            <w:rFonts w:eastAsia="Arial" w:ascii="Arial" w:hAnsi="Arial"/>
            <w:sz w:val="22"/>
            <w:szCs w:val="22"/>
            <w:lang w:val="en-US"/>
          </w:rPr>
          <w:t>can</w:t>
        </w:r>
      </w:ins>
      <w:ins w:id="3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t xml:space="preserve"> be considered</w:t>
        </w:r>
      </w:ins>
      <w:r>
        <w:rPr>
          <w:rFonts w:eastAsia="Arial" w:ascii="Arial" w:hAnsi="Arial"/>
          <w:sz w:val="22"/>
          <w:szCs w:val="22"/>
          <w:lang w:val="en-US"/>
        </w:rPr>
      </w:r>
      <w:ins w:id="4" w:author="Mariana" w:date="2018-01-24T20:37:00Z">
        <w:commentRangeEnd w:id="0"/>
        <w:r>
          <w:commentReference w:id="0"/>
        </w:r>
        <w:r>
          <w:rPr>
            <w:rFonts w:eastAsia="Arial" w:ascii="Arial" w:hAnsi="Arial"/>
            <w:sz w:val="22"/>
            <w:szCs w:val="22"/>
            <w:lang w:val="en-US"/>
          </w:rPr>
          <w:t xml:space="preserve"> the</w:t>
        </w:r>
      </w:ins>
      <w:ins w:id="5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great promises </w:t>
      </w:r>
      <w:del w:id="7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delText xml:space="preserve">and </w:delText>
        </w:r>
      </w:del>
      <w:ins w:id="8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t>that</w:t>
        </w:r>
      </w:ins>
      <w:ins w:id="9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10" w:author="Mariana" w:date="2018-01-24T20:47:00Z">
        <w:r>
          <w:rPr>
            <w:rFonts w:eastAsia="Arial" w:ascii="Arial" w:hAnsi="Arial"/>
            <w:sz w:val="22"/>
            <w:szCs w:val="22"/>
            <w:lang w:val="en-US"/>
          </w:rPr>
          <w:delText xml:space="preserve">would </w:delText>
        </w:r>
      </w:del>
      <w:ins w:id="11" w:author="Mariana" w:date="2018-01-24T20:47:00Z">
        <w:r>
          <w:rPr>
            <w:rFonts w:eastAsia="Arial" w:ascii="Arial" w:hAnsi="Arial"/>
            <w:sz w:val="22"/>
            <w:szCs w:val="22"/>
            <w:lang w:val="en-US"/>
          </w:rPr>
          <w:t>w</w:t>
        </w:r>
      </w:ins>
      <w:ins w:id="12" w:author="Mariana" w:date="2018-01-24T20:48:00Z">
        <w:r>
          <w:rPr>
            <w:rFonts w:eastAsia="Arial" w:ascii="Arial" w:hAnsi="Arial"/>
            <w:sz w:val="22"/>
            <w:szCs w:val="22"/>
            <w:lang w:val="en-US"/>
          </w:rPr>
          <w:t>ould</w:t>
        </w:r>
      </w:ins>
      <w:ins w:id="13" w:author="Mariana" w:date="2018-01-24T20:47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ins w:id="14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t xml:space="preserve">drastically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change </w:t>
      </w:r>
      <w:del w:id="16" w:author="Mariana" w:date="2018-01-24T20:37:00Z">
        <w:r>
          <w:rPr>
            <w:rFonts w:eastAsia="Arial" w:ascii="Arial" w:hAnsi="Arial"/>
            <w:sz w:val="22"/>
            <w:szCs w:val="22"/>
            <w:lang w:val="en-US"/>
          </w:rPr>
          <w:delText xml:space="preserve">drastically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the development and operation of computer networks. However, its enabling tech</w:t>
      </w:r>
      <w:del w:id="18" w:author="Mariana" w:date="2018-01-24T20:25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nologies such as virtualization still pose challenges </w:t>
      </w:r>
      <w:del w:id="20" w:author="Mariana" w:date="2018-01-24T20:29:00Z">
        <w:r>
          <w:rPr>
            <w:rFonts w:eastAsia="Arial" w:ascii="Arial" w:hAnsi="Arial"/>
            <w:sz w:val="22"/>
            <w:szCs w:val="22"/>
            <w:lang w:val="en-US"/>
          </w:rPr>
          <w:delText xml:space="preserve">on </w:delText>
        </w:r>
      </w:del>
      <w:ins w:id="21" w:author="Mariana" w:date="2018-01-24T20:29:00Z">
        <w:r>
          <w:rPr>
            <w:rFonts w:eastAsia="Arial" w:ascii="Arial" w:hAnsi="Arial"/>
            <w:sz w:val="22"/>
            <w:szCs w:val="22"/>
            <w:lang w:val="en-US"/>
          </w:rPr>
          <w:t>as for</w:t>
        </w:r>
      </w:ins>
      <w:ins w:id="22" w:author="Mariana" w:date="2018-01-24T20:29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performance, reliability, and security [Han et al.</w:t>
      </w:r>
      <w:ins w:id="24" w:author="Mariana" w:date="2018-01-24T21:2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2015]. Closed hardware solutions are easier to pass on Service Layer Agreement</w:t>
      </w:r>
      <w:ins w:id="26" w:author="Mariana" w:date="2018-01-24T20:29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since they have a much more predictable behavior. Since it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is</w:t>
      </w:r>
      <w:del w:id="29" w:author="Mariana" w:date="2018-01-24T21:14:00Z">
        <w:r>
          <w:rPr>
            <w:rFonts w:eastAsia="Arial" w:ascii="Arial" w:hAnsi="Arial"/>
            <w:sz w:val="22"/>
            <w:szCs w:val="22"/>
            <w:lang w:val="en-US"/>
          </w:rPr>
          <w:delText xml:space="preserve"> </w:delText>
        </w:r>
      </w:del>
      <w:ins w:id="30" w:author="Mariana" w:date="2018-01-24T21:14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expected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ins w:id="33" w:author="Mariana" w:date="2018-01-24T20:54:00Z">
        <w:r>
          <w:rPr>
            <w:rFonts w:eastAsia="Arial" w:ascii="Arial" w:hAnsi="Arial"/>
            <w:sz w:val="22"/>
            <w:szCs w:val="22"/>
            <w:lang w:val="en-US"/>
          </w:rPr>
          <w:t xml:space="preserve">that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virtualization </w:t>
      </w:r>
      <w:ins w:id="35" w:author="Mariana" w:date="2018-01-24T20:56:00Z">
        <w:r>
          <w:rPr>
            <w:rFonts w:eastAsia="Arial" w:ascii="Arial" w:hAnsi="Arial"/>
            <w:sz w:val="22"/>
            <w:szCs w:val="22"/>
            <w:lang w:val="en-US"/>
          </w:rPr>
          <w:t xml:space="preserve">will </w:t>
        </w:r>
      </w:ins>
      <w:del w:id="36" w:author="Mariana" w:date="2018-01-24T20:55:00Z">
        <w:r>
          <w:rPr>
            <w:rFonts w:eastAsia="Arial" w:ascii="Arial" w:hAnsi="Arial"/>
            <w:sz w:val="22"/>
            <w:szCs w:val="22"/>
            <w:lang w:val="en-US"/>
          </w:rPr>
          <w:delText xml:space="preserve">to </w:delText>
        </w:r>
      </w:del>
      <w:del w:id="37" w:author="Mariana" w:date="2018-01-24T20:57:00Z">
        <w:r>
          <w:rPr>
            <w:rFonts w:eastAsia="Arial" w:ascii="Arial" w:hAnsi="Arial"/>
            <w:sz w:val="22"/>
            <w:szCs w:val="22"/>
            <w:lang w:val="en-US"/>
          </w:rPr>
          <w:delText>impact</w:delText>
        </w:r>
      </w:del>
      <w:ins w:id="38" w:author="Mariana" w:date="2018-01-24T20:57:00Z">
        <w:r>
          <w:rPr>
            <w:rFonts w:eastAsia="Arial" w:ascii="Arial" w:hAnsi="Arial"/>
            <w:sz w:val="22"/>
            <w:szCs w:val="22"/>
            <w:lang w:val="en-US"/>
          </w:rPr>
          <w:t>affect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ins w:id="40" w:author="Mariana" w:date="2018-01-24T20:57:00Z">
        <w:r>
          <w:rPr>
            <w:rFonts w:eastAsia="Arial" w:ascii="Arial" w:hAnsi="Arial"/>
            <w:sz w:val="22"/>
            <w:szCs w:val="22"/>
            <w:lang w:val="en-US"/>
          </w:rPr>
          <w:t>performance</w:t>
        </w:r>
      </w:ins>
      <w:ins w:id="41" w:author="Mariana" w:date="2018-01-24T20:57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negatively</w:t>
      </w:r>
      <w:del w:id="43" w:author="Mariana" w:date="2018-01-24T20:57:00Z">
        <w:r>
          <w:rPr>
            <w:rFonts w:eastAsia="Arial" w:ascii="Arial" w:hAnsi="Arial"/>
            <w:sz w:val="22"/>
            <w:szCs w:val="22"/>
            <w:lang w:val="en-US"/>
          </w:rPr>
          <w:delText xml:space="preserve"> on performance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, these VNFs have to keep </w:t>
      </w:r>
      <w:del w:id="45" w:author="Mariana" w:date="2018-01-24T20:58:00Z">
        <w:r>
          <w:rPr>
            <w:rFonts w:eastAsia="Arial" w:ascii="Arial" w:hAnsi="Arial"/>
            <w:sz w:val="22"/>
            <w:szCs w:val="22"/>
            <w:lang w:val="en-US"/>
          </w:rPr>
          <w:delText xml:space="preserve">its </w:delText>
        </w:r>
      </w:del>
      <w:ins w:id="46" w:author="Mariana" w:date="2018-01-24T20:58:00Z">
        <w:r>
          <w:rPr>
            <w:rFonts w:eastAsia="Arial" w:ascii="Arial" w:hAnsi="Arial"/>
            <w:sz w:val="22"/>
            <w:szCs w:val="22"/>
            <w:lang w:val="en-US"/>
          </w:rPr>
          <w:t>their</w:t>
        </w:r>
      </w:ins>
      <w:ins w:id="47" w:author="Mariana" w:date="2018-01-24T20:58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degradation as small as possible</w:t>
      </w:r>
      <w:ins w:id="49" w:author="Mariana" w:date="2018-01-24T21:14:00Z">
        <w:r>
          <w:rPr>
            <w:rFonts w:eastAsia="Arial" w:ascii="Arial" w:hAnsi="Arial"/>
            <w:sz w:val="22"/>
            <w:szCs w:val="22"/>
            <w:lang w:val="en-US"/>
          </w:rPr>
          <w:t>, therefore,</w:t>
        </w:r>
      </w:ins>
      <w:del w:id="50" w:author="Mariana" w:date="2018-01-24T21:14:00Z"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del w:id="52" w:author="Mariana" w:date="2018-01-24T21:14:00Z">
        <w:r>
          <w:rPr>
            <w:rFonts w:eastAsia="Arial" w:ascii="Arial" w:hAnsi="Arial"/>
            <w:sz w:val="22"/>
            <w:szCs w:val="22"/>
            <w:lang w:val="en-US"/>
          </w:rPr>
          <w:delText>G</w:delText>
        </w:r>
      </w:del>
      <w:ins w:id="53" w:author="Mariana" w:date="2018-01-24T21:14:00Z">
        <w:r>
          <w:rPr>
            <w:rFonts w:eastAsia="Arial" w:ascii="Arial" w:hAnsi="Arial"/>
            <w:sz w:val="22"/>
            <w:szCs w:val="22"/>
            <w:lang w:val="en-US"/>
          </w:rPr>
          <w:t>g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uar</w:t>
      </w:r>
      <w:del w:id="55" w:author="Mariana" w:date="2018-01-24T20:58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antee</w:t>
      </w:r>
      <w:ins w:id="57" w:author="Mariana" w:date="2018-01-24T20:59:00Z">
        <w:r>
          <w:rPr>
            <w:rFonts w:eastAsia="Arial" w:ascii="Arial" w:hAnsi="Arial"/>
            <w:sz w:val="22"/>
            <w:szCs w:val="22"/>
            <w:lang w:val="en-US"/>
          </w:rPr>
          <w:t>ing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the Service Layer Agreements on emerging scenarios </w:t>
      </w:r>
      <w:del w:id="59" w:author="Mariana" w:date="2018-01-24T20:59:00Z">
        <w:r>
          <w:rPr>
            <w:rFonts w:eastAsia="Arial" w:ascii="Arial" w:hAnsi="Arial"/>
            <w:sz w:val="22"/>
            <w:szCs w:val="22"/>
            <w:lang w:val="en-US"/>
          </w:rPr>
          <w:delText xml:space="preserve">is </w:delText>
        </w:r>
      </w:del>
      <w:del w:id="60" w:author="Mariana" w:date="2018-01-24T21:15:00Z">
        <w:r>
          <w:rPr>
            <w:rFonts w:eastAsia="Arial" w:ascii="Arial" w:hAnsi="Arial"/>
            <w:sz w:val="22"/>
            <w:szCs w:val="22"/>
            <w:lang w:val="en-US"/>
          </w:rPr>
          <w:delText>now</w:delText>
        </w:r>
      </w:del>
      <w:ins w:id="61" w:author="Mariana" w:date="2018-01-24T21:15:00Z">
        <w:r>
          <w:rPr>
            <w:rFonts w:eastAsia="Arial" w:ascii="Arial" w:hAnsi="Arial"/>
            <w:sz w:val="22"/>
            <w:szCs w:val="22"/>
            <w:lang w:val="en-US"/>
          </w:rPr>
          <w:t>then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ins w:id="63" w:author="Mariana" w:date="2018-01-24T20:59:00Z">
        <w:r>
          <w:rPr>
            <w:rFonts w:eastAsia="Arial" w:ascii="Arial" w:hAnsi="Arial"/>
            <w:sz w:val="22"/>
            <w:szCs w:val="22"/>
            <w:lang w:val="en-US"/>
          </w:rPr>
          <w:t xml:space="preserve">becomes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a harder question. There is a demand for more reliable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methods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to ensure </w:t>
      </w:r>
      <w:del w:id="67" w:author="Mariana" w:date="2018-01-24T21:15:00Z">
        <w:r>
          <w:rPr>
            <w:rFonts w:eastAsia="Arial" w:ascii="Arial" w:hAnsi="Arial"/>
            <w:sz w:val="22"/>
            <w:szCs w:val="22"/>
            <w:lang w:val="en-US"/>
          </w:rPr>
          <w:delText xml:space="preserve">the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SLAs</w:t>
      </w:r>
      <w:del w:id="69" w:author="Mariana" w:date="2018-01-24T21:15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over different types of loads.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  <w:del w:id="72" w:author="Mariana" w:date="2018-01-24T21:35:00Z"/>
        </w:rPr>
      </w:pPr>
      <w:del w:id="71" w:author="Mariana" w:date="2018-01-24T21:35:00Z">
        <w:r>
          <w:rPr>
            <w:rFonts w:eastAsia="Times New Roman" w:cs="Times New Roman" w:ascii="Times New Roman" w:hAnsi="Times New Roman"/>
            <w:sz w:val="22"/>
            <w:szCs w:val="22"/>
            <w:lang w:val="en-US"/>
          </w:rPr>
        </w:r>
      </w:del>
    </w:p>
    <w:p>
      <w:pPr>
        <w:pStyle w:val="Normal"/>
        <w:spacing w:lineRule="auto" w:line="360"/>
        <w:ind w:firstLine="720"/>
        <w:jc w:val="both"/>
        <w:pPrChange w:id="0" w:author="Mariana" w:date="2018-01-24T21:27:00Z">
          <w:pPr>
            <w:jc w:val="both"/>
            <w:ind w:left="260" w:firstLine="1134"/>
            <w:spacing w:lineRule="auto" w:line="326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It is already a well-known fact that the type of traffic used on performing tests matters</w:t>
      </w:r>
      <w:del w:id="74" w:author="Mariana" w:date="2018-01-24T21:16:00Z">
        <w:r>
          <w:rPr>
            <w:rFonts w:eastAsia="Arial" w:ascii="Arial" w:hAnsi="Arial"/>
            <w:sz w:val="22"/>
            <w:szCs w:val="22"/>
            <w:lang w:val="en-US"/>
          </w:rPr>
          <w:delText xml:space="preserve">. </w:delText>
        </w:r>
      </w:del>
      <w:ins w:id="75" w:author="Mariana" w:date="2018-01-24T21:16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del w:id="76" w:author="Mariana" w:date="2018-01-24T21:16:00Z">
        <w:r>
          <w:rPr>
            <w:rFonts w:eastAsia="Arial" w:ascii="Arial" w:hAnsi="Arial"/>
            <w:sz w:val="22"/>
            <w:szCs w:val="22"/>
            <w:lang w:val="en-US"/>
          </w:rPr>
          <w:delText>S</w:delText>
        </w:r>
      </w:del>
      <w:ins w:id="77" w:author="Mariana" w:date="2018-01-24T21:16:00Z">
        <w:r>
          <w:rPr>
            <w:rFonts w:eastAsia="Arial" w:ascii="Arial" w:hAnsi="Arial"/>
            <w:sz w:val="22"/>
            <w:szCs w:val="22"/>
            <w:lang w:val="en-US"/>
          </w:rPr>
          <w:t xml:space="preserve"> s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tudies show that a realistic Ethernet traffic provides </w:t>
      </w:r>
      <w:del w:id="79" w:author="Mariana" w:date="2018-01-24T21:16:00Z">
        <w:r>
          <w:rPr>
            <w:rFonts w:eastAsia="Arial" w:ascii="Arial" w:hAnsi="Arial"/>
            <w:sz w:val="22"/>
            <w:szCs w:val="22"/>
            <w:lang w:val="en-US"/>
          </w:rPr>
          <w:delText xml:space="preserve">a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different and more variable load characteristics on routers [Sommers </w:t>
      </w:r>
      <w:del w:id="81" w:author="Mariana" w:date="2018-01-24T21:20:00Z">
        <w:r>
          <w:rPr>
            <w:rFonts w:eastAsia="Arial" w:ascii="Arial" w:hAnsi="Arial"/>
            <w:sz w:val="22"/>
            <w:szCs w:val="22"/>
            <w:lang w:val="en-US"/>
          </w:rPr>
          <w:delText>e</w:delText>
        </w:r>
      </w:del>
      <w:ins w:id="82" w:author="Mariana" w:date="2018-01-24T21:20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Barford</w:t>
      </w:r>
      <w:ins w:id="85" w:author="Mariana" w:date="2018-01-24T21:2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2004], even with the same </w:t>
      </w:r>
      <w:del w:id="87" w:author="Mariana" w:date="2018-01-24T21:24:00Z">
        <w:r>
          <w:rPr>
            <w:rFonts w:eastAsia="Arial" w:ascii="Arial" w:hAnsi="Arial"/>
            <w:sz w:val="22"/>
            <w:szCs w:val="22"/>
            <w:lang w:val="en-US"/>
          </w:rPr>
          <w:delText xml:space="preserve">mean </w:delText>
        </w:r>
      </w:del>
      <w:ins w:id="88" w:author="Mariana" w:date="2018-01-24T21:24:00Z">
        <w:r>
          <w:rPr>
            <w:rFonts w:eastAsia="Arial" w:ascii="Arial" w:hAnsi="Arial"/>
            <w:sz w:val="22"/>
            <w:szCs w:val="22"/>
            <w:lang w:val="en-US"/>
          </w:rPr>
          <w:t>average</w:t>
        </w:r>
      </w:ins>
      <w:ins w:id="89" w:author="Mariana" w:date="2018-01-24T21:24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bandwidth consumption. </w:t>
      </w:r>
      <w:del w:id="91" w:author="Mariana" w:date="2018-01-24T21:24:00Z">
        <w:r>
          <w:rPr>
            <w:rFonts w:eastAsia="Arial" w:ascii="Arial" w:hAnsi="Arial"/>
            <w:sz w:val="22"/>
            <w:szCs w:val="22"/>
            <w:lang w:val="en-US"/>
          </w:rPr>
          <w:delText xml:space="preserve">It </w:delText>
        </w:r>
      </w:del>
      <w:ins w:id="92" w:author="Mariana" w:date="2018-01-24T21:24:00Z">
        <w:r>
          <w:rPr>
            <w:rFonts w:eastAsia="Arial" w:ascii="Arial" w:hAnsi="Arial"/>
            <w:sz w:val="22"/>
            <w:szCs w:val="22"/>
            <w:lang w:val="en-US"/>
          </w:rPr>
          <w:t>This fact</w:t>
        </w:r>
      </w:ins>
      <w:ins w:id="93" w:author="Mariana" w:date="2018-01-24T21:24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indicates that tests </w:t>
      </w:r>
      <w:del w:id="95" w:author="Mariana" w:date="2018-01-24T21:25:00Z">
        <w:r>
          <w:rPr>
            <w:rFonts w:eastAsia="Arial" w:ascii="Arial" w:hAnsi="Arial"/>
            <w:sz w:val="22"/>
            <w:szCs w:val="22"/>
            <w:lang w:val="en-US"/>
          </w:rPr>
          <w:delText xml:space="preserve">with </w:delText>
        </w:r>
      </w:del>
      <w:ins w:id="96" w:author="Mariana" w:date="2018-01-24T21:25:00Z">
        <w:r>
          <w:rPr>
            <w:rFonts w:eastAsia="Arial" w:ascii="Arial" w:hAnsi="Arial"/>
            <w:sz w:val="22"/>
            <w:szCs w:val="22"/>
            <w:lang w:val="en-US"/>
          </w:rPr>
          <w:t xml:space="preserve">that </w:t>
        </w:r>
      </w:ins>
      <w:ins w:id="97" w:author="Mariana" w:date="2018-01-24T21:26:00Z">
        <w:r>
          <w:rPr>
            <w:rFonts w:eastAsia="Arial" w:ascii="Arial" w:hAnsi="Arial"/>
            <w:sz w:val="22"/>
            <w:szCs w:val="22"/>
            <w:lang w:val="en-US"/>
          </w:rPr>
          <w:t>employ</w:t>
        </w:r>
      </w:ins>
      <w:ins w:id="98" w:author="Mariana" w:date="2018-01-24T21:2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constant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bit rate traffic generator tools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are not enough for a complete validation of new technologies. There are many reasons for this behavior, which includes burstiness and packet sizes.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  <w:del w:id="103" w:author="Mariana" w:date="2018-01-24T21:35:00Z"/>
        </w:rPr>
      </w:pPr>
      <w:del w:id="102" w:author="Mariana" w:date="2018-01-24T21:35:00Z">
        <w:r>
          <w:rPr>
            <w:rFonts w:eastAsia="Times New Roman" w:cs="Times New Roman" w:ascii="Times New Roman" w:hAnsi="Times New Roman"/>
            <w:sz w:val="22"/>
            <w:szCs w:val="22"/>
            <w:lang w:val="en-US"/>
          </w:rPr>
        </w:r>
      </w:del>
    </w:p>
    <w:p>
      <w:pPr>
        <w:pStyle w:val="Normal"/>
        <w:spacing w:lineRule="auto" w:line="360"/>
        <w:ind w:firstLine="720"/>
        <w:jc w:val="both"/>
        <w:pPrChange w:id="0" w:author="Mariana" w:date="2018-01-24T21:27:00Z">
          <w:pPr>
            <w:jc w:val="both"/>
            <w:ind w:left="260" w:firstLine="1134"/>
            <w:spacing w:lineRule="auto" w:line="290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A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burstier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traffic can cause </w:t>
      </w:r>
      <w:commentRangeStart w:id="1"/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packet </w:t>
      </w:r>
      <w:r>
        <w:rPr>
          <w:rFonts w:eastAsia="Arial" w:ascii="Arial" w:hAnsi="Arial"/>
          <w:sz w:val="22"/>
          <w:szCs w:val="22"/>
          <w:lang w:val="en-US"/>
        </w:rPr>
      </w:r>
      <w:commentRangeEnd w:id="1"/>
      <w:r>
        <w:commentReference w:id="1"/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more buffer overflows on </w:t>
      </w:r>
      <w:ins w:id="109" w:author="Mariana" w:date="2018-01-24T21:31:00Z">
        <w:r>
          <w:rPr>
            <w:rFonts w:eastAsia="Arial" w:ascii="Arial" w:hAnsi="Arial"/>
            <w:sz w:val="22"/>
            <w:szCs w:val="22"/>
            <w:lang w:val="en-US"/>
          </w:rPr>
          <w:t xml:space="preserve">the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network [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Cai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et al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.</w:t>
      </w:r>
      <w:ins w:id="114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2009] [Field et al.</w:t>
      </w:r>
      <w:ins w:id="116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2004] [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Kushida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del w:id="120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delText xml:space="preserve">e </w:delText>
        </w:r>
      </w:del>
      <w:ins w:id="121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ins w:id="122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Shibata</w:t>
      </w:r>
      <w:ins w:id="124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2002], </w:t>
      </w:r>
      <w:ins w:id="126" w:author="Mariana" w:date="2018-01-24T21:29:00Z">
        <w:r>
          <w:rPr>
            <w:rFonts w:eastAsia="Arial" w:ascii="Arial" w:hAnsi="Arial"/>
            <w:sz w:val="22"/>
            <w:szCs w:val="22"/>
            <w:lang w:val="en-US"/>
          </w:rPr>
          <w:t xml:space="preserve">thus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degenerating network performance</w:t>
      </w:r>
      <w:r>
        <w:rPr>
          <w:rStyle w:val="Ncoradanotaderodap"/>
          <w:rFonts w:eastAsia="Arial" w:ascii="Arial" w:hAnsi="Arial"/>
          <w:sz w:val="22"/>
          <w:szCs w:val="22"/>
          <w:lang w:val="en-US"/>
        </w:rPr>
        <w:footnoteReference w:id="2"/>
      </w:r>
      <w:r>
        <w:rPr>
          <w:rFonts w:eastAsia="Arial" w:ascii="Arial" w:hAnsi="Arial"/>
          <w:sz w:val="22"/>
          <w:szCs w:val="22"/>
          <w:vertAlign w:val="superscript"/>
          <w:lang w:val="en-US"/>
          <w:rPrChange w:id="0" w:author="Mariana" w:date="2018-01-24T20:12:00Z">
            <w:rPr>
              <w:vertAlign w:val="superscript"/>
              <w:sz w:val="35"/>
              <w:rFonts w:ascii="Arial" w:hAnsi="Arial" w:eastAsia="Arial"/>
              <w:lang w:val="en-US"/>
            </w:rPr>
          </w:rPrChange>
        </w:rPr>
        <w:t>1</w:t>
      </w:r>
      <w:del w:id="129" w:author="Mariana" w:date="2018-01-24T21:29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and measurement accuracy [Bartlett </w:t>
      </w:r>
      <w:ins w:id="131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del w:id="132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delText>e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Mirkovic</w:t>
      </w:r>
      <w:ins w:id="135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2015] [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Vishwanath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del w:id="139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delText>e</w:delText>
        </w:r>
      </w:del>
      <w:ins w:id="140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Vahdat</w:t>
      </w:r>
      <w:ins w:id="143" w:author="Mariana" w:date="2018-01-24T21:2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2008]. Another key question is how applications will deal with packets</w:t>
      </w:r>
      <w:ins w:id="145" w:author="Mariana" w:date="2018-01-24T21:30:00Z">
        <w:r>
          <w:rPr>
            <w:rFonts w:eastAsia="Arial" w:ascii="Arial" w:hAnsi="Arial"/>
            <w:sz w:val="22"/>
            <w:szCs w:val="22"/>
            <w:lang w:val="en-US"/>
          </w:rPr>
          <w:t xml:space="preserve">, </w:t>
        </w:r>
      </w:ins>
      <w:ins w:id="146" w:author="Mariana" w:date="2018-01-24T21:33:00Z">
        <w:r>
          <w:rPr>
            <w:rFonts w:eastAsia="Arial" w:ascii="Arial" w:hAnsi="Arial"/>
            <w:sz w:val="22"/>
            <w:szCs w:val="22"/>
            <w:lang w:val="en-US"/>
          </w:rPr>
          <w:t>since</w:t>
        </w:r>
      </w:ins>
      <w:del w:id="147" w:author="Mariana" w:date="2018-01-24T21:30:00Z"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del w:id="149" w:author="Mariana" w:date="2018-01-24T21:30:00Z">
        <w:r>
          <w:rPr>
            <w:rFonts w:eastAsia="Arial" w:ascii="Arial" w:hAnsi="Arial"/>
            <w:sz w:val="22"/>
            <w:szCs w:val="22"/>
            <w:lang w:val="en-US"/>
          </w:rPr>
          <w:delText>I</w:delText>
        </w:r>
      </w:del>
      <w:ins w:id="150" w:author="Mariana" w:date="2018-01-24T21:30:00Z">
        <w:r>
          <w:rPr>
            <w:rFonts w:eastAsia="Arial" w:ascii="Arial" w:hAnsi="Arial"/>
            <w:sz w:val="22"/>
            <w:szCs w:val="22"/>
            <w:lang w:val="en-US"/>
          </w:rPr>
          <w:t>i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t is a well-known fact that applications have a huge performance degradation </w:t>
      </w:r>
      <w:ins w:id="152" w:author="Mariana" w:date="2018-01-24T21:30:00Z">
        <w:r>
          <w:rPr>
            <w:rFonts w:eastAsia="Arial" w:ascii="Arial" w:hAnsi="Arial"/>
            <w:sz w:val="22"/>
            <w:szCs w:val="22"/>
            <w:lang w:val="en-US"/>
          </w:rPr>
          <w:t xml:space="preserve">in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processing small packets [Srivastava et al.</w:t>
      </w:r>
      <w:ins w:id="154" w:author="Mariana" w:date="2018-01-24T21:30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2014]. A realistic synthetic traffic must not have a single packet-size but </w:t>
      </w:r>
      <w:del w:id="156" w:author="Mariana" w:date="2018-01-24T21:31:00Z">
        <w:r>
          <w:rPr>
            <w:rFonts w:eastAsia="Arial" w:ascii="Arial" w:hAnsi="Arial"/>
            <w:sz w:val="22"/>
            <w:szCs w:val="22"/>
            <w:lang w:val="en-US"/>
          </w:rPr>
          <w:delText xml:space="preserve">must </w:delText>
        </w:r>
      </w:del>
      <w:ins w:id="157" w:author="Mariana" w:date="2018-01-24T21:31:00Z">
        <w:r>
          <w:rPr>
            <w:rFonts w:eastAsia="Arial" w:ascii="Arial" w:hAnsi="Arial"/>
            <w:sz w:val="22"/>
            <w:szCs w:val="22"/>
            <w:lang w:val="en-US"/>
          </w:rPr>
          <w:t>rather</w:t>
        </w:r>
      </w:ins>
      <w:ins w:id="158" w:author="Mariana" w:date="2018-01-24T21:31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use a distribution [Castro et al.</w:t>
      </w:r>
      <w:ins w:id="160" w:author="Mariana" w:date="2018-01-24T21:31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2010].</w:t>
      </w:r>
    </w:p>
    <w:p>
      <w:pPr>
        <w:pStyle w:val="Normal"/>
        <w:spacing w:lineRule="auto" w:line="360"/>
        <w:ind w:firstLine="720"/>
        <w:pPrChange w:id="0" w:author="Mariana" w:date="2018-01-24T21:27:00Z">
          <w:pPr>
            <w:spacing w:lineRule="exact" w:line="127"/>
          </w:pPr>
        </w:pPrChange>
        <w:rPr>
          <w:rFonts w:ascii="Times New Roman" w:hAnsi="Times New Roman" w:eastAsia="Times New Roman" w:cs="Times New Roman"/>
          <w:sz w:val="22"/>
          <w:szCs w:val="22"/>
          <w:lang w:val="en-US"/>
        </w:rPr>
      </w:pPr>
      <w:ins w:id="162" w:author="Mariana" w:date="2018-01-24T21:36:00Z">
        <w:r>
          <w:rPr>
            <w:rFonts w:eastAsia="Arial" w:ascii="Arial" w:hAnsi="Arial"/>
            <w:sz w:val="22"/>
            <w:szCs w:val="22"/>
            <w:lang w:val="en-US"/>
          </w:rPr>
          <w:t>Furthermore</w:t>
        </w:r>
      </w:ins>
      <w:ins w:id="163" w:author="Mariana" w:date="2018-01-24T21:35:00Z">
        <w:r>
          <w:rPr>
            <w:rFonts w:eastAsia="Arial" w:ascii="Arial" w:hAnsi="Arial"/>
            <w:sz w:val="22"/>
            <w:szCs w:val="22"/>
            <w:lang w:val="en-US"/>
          </w:rPr>
          <w:t xml:space="preserve">, </w:t>
        </w:r>
      </w:ins>
    </w:p>
    <w:p>
      <w:pPr>
        <w:pStyle w:val="Normal"/>
        <w:spacing w:lineRule="auto" w:line="360"/>
        <w:ind w:firstLine="720"/>
        <w:jc w:val="both"/>
        <w:pPrChange w:id="0" w:author="Mariana" w:date="2018-01-24T21:59:00Z">
          <w:pPr>
            <w:jc w:val="both"/>
            <w:ind w:left="260" w:firstLine="1134"/>
            <w:spacing w:lineRule="auto" w:line="343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>R</w:t>
      </w:r>
      <w:ins w:id="164" w:author="Mariana" w:date="2018-01-24T21:35:00Z">
        <w:r>
          <w:rPr>
            <w:rFonts w:eastAsia="Arial" w:ascii="Arial" w:hAnsi="Arial"/>
            <w:sz w:val="22"/>
            <w:szCs w:val="22"/>
            <w:lang w:val="en-US"/>
          </w:rPr>
          <w:t>r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ealistic workload generators are </w:t>
      </w:r>
      <w:del w:id="165" w:author="Mariana" w:date="2018-01-24T21:35:00Z">
        <w:r>
          <w:rPr>
            <w:rFonts w:eastAsia="Arial" w:ascii="Arial" w:hAnsi="Arial"/>
            <w:sz w:val="22"/>
            <w:szCs w:val="22"/>
            <w:lang w:val="en-US"/>
          </w:rPr>
          <w:delText xml:space="preserve">also </w:delText>
        </w:r>
      </w:del>
      <w:ins w:id="166" w:author="Mariana" w:date="2018-01-24T21:35:00Z">
        <w:r>
          <w:rPr>
            <w:rFonts w:eastAsia="Arial" w:ascii="Arial" w:hAnsi="Arial"/>
            <w:sz w:val="22"/>
            <w:szCs w:val="22"/>
            <w:lang w:val="en-US"/>
          </w:rPr>
          <w:t xml:space="preserve">an </w:t>
        </w:r>
      </w:ins>
      <w:r>
        <w:rPr>
          <w:rFonts w:eastAsia="Arial" w:ascii="Arial" w:hAnsi="Arial"/>
          <w:sz w:val="22"/>
          <w:szCs w:val="22"/>
          <w:lang w:val="en-US"/>
        </w:rPr>
        <w:t>essential security research [Botta et al.</w:t>
      </w:r>
      <w:ins w:id="167" w:author="Mariana" w:date="2018-01-24T21:36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2012]</w:t>
      </w:r>
      <w:ins w:id="168" w:author="Mariana" w:date="2018-01-24T21:36:00Z">
        <w:r>
          <w:rPr>
            <w:rFonts w:eastAsia="Arial" w:ascii="Arial" w:hAnsi="Arial"/>
            <w:sz w:val="22"/>
            <w:szCs w:val="22"/>
            <w:lang w:val="en-US"/>
          </w:rPr>
          <w:t xml:space="preserve">, since </w:t>
        </w:r>
      </w:ins>
      <w:ins w:id="169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t>generating</w:t>
        </w:r>
      </w:ins>
      <w:del w:id="170" w:author="Mariana" w:date="2018-01-24T21:36:00Z">
        <w:r>
          <w:rPr>
            <w:rFonts w:eastAsia="Arial" w:ascii="Arial" w:hAnsi="Arial"/>
            <w:sz w:val="22"/>
            <w:szCs w:val="22"/>
            <w:lang w:val="en-US"/>
          </w:rPr>
          <w:delText>. G</w:delText>
        </w:r>
      </w:del>
      <w:del w:id="171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delText>eneration of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realistic workloads </w:t>
      </w:r>
      <w:del w:id="172" w:author="Mariana" w:date="2018-01-24T21:38:00Z">
        <w:r>
          <w:rPr>
            <w:rFonts w:eastAsia="Arial" w:ascii="Arial" w:hAnsi="Arial"/>
            <w:sz w:val="22"/>
            <w:szCs w:val="22"/>
            <w:lang w:val="en-US"/>
          </w:rPr>
          <w:delText xml:space="preserve">is </w:delText>
        </w:r>
      </w:del>
      <w:ins w:id="173" w:author="Mariana" w:date="2018-01-24T21:38:00Z">
        <w:r>
          <w:rPr>
            <w:rFonts w:eastAsia="Arial" w:ascii="Arial" w:hAnsi="Arial"/>
            <w:sz w:val="22"/>
            <w:szCs w:val="22"/>
            <w:lang w:val="en-US"/>
          </w:rPr>
          <w:t>is an</w:t>
        </w:r>
      </w:ins>
      <w:ins w:id="174" w:author="Mariana" w:date="2018-01-24T21:38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important </w:t>
      </w:r>
      <w:ins w:id="175" w:author="Mariana" w:date="2018-01-24T21:38:00Z">
        <w:r>
          <w:rPr>
            <w:rFonts w:eastAsia="Arial" w:ascii="Arial" w:hAnsi="Arial"/>
            <w:sz w:val="22"/>
            <w:szCs w:val="22"/>
            <w:lang w:val="en-US"/>
          </w:rPr>
          <w:t xml:space="preserve">measure </w:t>
        </w:r>
      </w:ins>
      <w:del w:id="176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delText xml:space="preserve">in </w:delText>
        </w:r>
      </w:del>
      <w:ins w:id="177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t>to</w:t>
        </w:r>
      </w:ins>
      <w:ins w:id="178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the evaluation of firewall middleboxes. </w:t>
      </w:r>
      <w:del w:id="179" w:author="Mariana" w:date="2018-01-24T21:40:00Z">
        <w:commentRangeStart w:id="2"/>
        <w:r>
          <w:rPr>
            <w:rFonts w:eastAsia="Arial" w:ascii="Arial" w:hAnsi="Arial"/>
            <w:sz w:val="22"/>
            <w:szCs w:val="22"/>
            <w:lang w:val="en-US"/>
          </w:rPr>
          <w:delText xml:space="preserve">It </w:delText>
        </w:r>
      </w:del>
      <w:ins w:id="180" w:author="Mariana" w:date="2018-01-24T21:42:00Z">
        <w:r>
          <w:rPr>
            <w:rFonts w:eastAsia="Arial" w:ascii="Arial" w:hAnsi="Arial"/>
            <w:sz w:val="22"/>
            <w:szCs w:val="22"/>
            <w:lang w:val="en-US"/>
          </w:rPr>
          <w:t>It</w:t>
        </w:r>
      </w:ins>
      <w:ins w:id="181" w:author="Mariana" w:date="2018-01-24T21:40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</w:rPr>
      </w:r>
      <w:commentRangeEnd w:id="2"/>
      <w:r>
        <w:commentReference w:id="2"/>
      </w:r>
      <w:r>
        <w:rPr>
          <w:rFonts w:eastAsia="Arial" w:ascii="Arial" w:hAnsi="Arial"/>
          <w:sz w:val="22"/>
          <w:szCs w:val="22"/>
          <w:lang w:val="en-US"/>
        </w:rPr>
        <w:t>in</w:t>
      </w:r>
      <w:del w:id="182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</w:rPr>
        <w:t>cludes studies of intrusion, anomaly detection, and malicious workloads [Botta et al.</w:t>
      </w:r>
      <w:ins w:id="183" w:author="Mariana" w:date="2018-01-24T21:37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2012]. Since on traditional hardware-based types of middleboxes</w:t>
      </w:r>
      <w:del w:id="184" w:author="Mariana" w:date="2018-01-24T21:39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the impact of realistic traffic is not negligible</w:t>
      </w:r>
      <w:ins w:id="185" w:author="Mariana" w:date="2018-01-24T21:50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del w:id="186" w:author="Mariana" w:date="2018-01-24T21:50:00Z">
        <w:r>
          <w:rPr>
            <w:rFonts w:eastAsia="Arial" w:ascii="Arial" w:hAnsi="Arial"/>
            <w:sz w:val="22"/>
            <w:szCs w:val="22"/>
            <w:lang w:val="en-US"/>
          </w:rPr>
          <w:delText>;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we can expect </w:t>
      </w:r>
      <w:del w:id="187" w:author="Mariana" w:date="2018-01-24T21:51:00Z">
        <w:r>
          <w:rPr>
            <w:rFonts w:eastAsia="Arial" w:ascii="Arial" w:hAnsi="Arial"/>
            <w:sz w:val="22"/>
            <w:szCs w:val="22"/>
            <w:lang w:val="en-US"/>
          </w:rPr>
          <w:delText>that its</w:delText>
        </w:r>
      </w:del>
      <w:ins w:id="188" w:author="Mariana" w:date="2018-01-24T21:51:00Z">
        <w:r>
          <w:rPr>
            <w:rFonts w:eastAsia="Arial" w:ascii="Arial" w:hAnsi="Arial"/>
            <w:sz w:val="22"/>
            <w:szCs w:val="22"/>
            <w:lang w:val="en-US"/>
          </w:rPr>
          <w:t>this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impact over virtualized middle-boxes </w:t>
      </w:r>
      <w:del w:id="189" w:author="Mariana" w:date="2018-01-24T21:51:00Z">
        <w:r>
          <w:rPr>
            <w:rFonts w:eastAsia="Arial" w:ascii="Arial" w:hAnsi="Arial"/>
            <w:sz w:val="22"/>
            <w:szCs w:val="22"/>
            <w:lang w:val="en-US"/>
          </w:rPr>
          <w:delText xml:space="preserve">should </w:delText>
        </w:r>
      </w:del>
      <w:ins w:id="190" w:author="Mariana" w:date="2018-01-24T21:51:00Z">
        <w:r>
          <w:rPr>
            <w:rFonts w:eastAsia="Arial" w:ascii="Arial" w:hAnsi="Arial"/>
            <w:sz w:val="22"/>
            <w:szCs w:val="22"/>
            <w:lang w:val="en-US"/>
          </w:rPr>
          <w:t>to</w:t>
        </w:r>
      </w:ins>
      <w:ins w:id="191" w:author="Mariana" w:date="2018-01-24T21:51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be even larger, due </w:t>
      </w:r>
      <w:ins w:id="192" w:author="Mariana" w:date="2018-01-24T21:51:00Z">
        <w:r>
          <w:rPr>
            <w:rFonts w:eastAsia="Arial" w:ascii="Arial" w:hAnsi="Arial"/>
            <w:sz w:val="22"/>
            <w:szCs w:val="22"/>
            <w:lang w:val="en-US"/>
          </w:rPr>
          <w:t xml:space="preserve">to </w:t>
        </w:r>
      </w:ins>
      <w:r>
        <w:rPr>
          <w:rFonts w:eastAsia="Arial" w:ascii="Arial" w:hAnsi="Arial"/>
          <w:sz w:val="22"/>
          <w:szCs w:val="22"/>
          <w:lang w:val="en-US"/>
        </w:rPr>
        <w:t>the extra overhead of a virtualization layer.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2"/>
          <w:szCs w:val="22"/>
          <w:lang w:val="en-US"/>
          <w:del w:id="194" w:author="Mariana" w:date="2018-01-24T21:35:00Z"/>
        </w:rPr>
      </w:pPr>
      <w:del w:id="193" w:author="Mariana" w:date="2018-01-24T21:35:00Z">
        <w:r>
          <w:rPr>
            <w:rFonts w:eastAsia="Times New Roman" w:cs="Times New Roman" w:ascii="Times New Roman" w:hAnsi="Times New Roman"/>
            <w:sz w:val="22"/>
            <w:szCs w:val="22"/>
            <w:lang w:val="en-US"/>
          </w:rPr>
        </w:r>
      </w:del>
    </w:p>
    <w:p>
      <w:pPr>
        <w:pStyle w:val="Normal"/>
        <w:spacing w:lineRule="auto" w:line="360"/>
        <w:ind w:firstLine="720"/>
        <w:jc w:val="both"/>
        <w:pPrChange w:id="0" w:author="Mariana" w:date="2018-01-24T21:59:00Z">
          <w:pPr>
            <w:jc w:val="both"/>
            <w:ind w:left="260" w:right="80" w:hanging="0"/>
            <w:spacing w:lineRule="auto" w:line="362"/>
          </w:pPr>
        </w:pPrChange>
        <w:rPr>
          <w:rFonts w:ascii="Arial" w:hAnsi="Arial" w:eastAsia="Arial"/>
          <w:sz w:val="22"/>
          <w:szCs w:val="22"/>
          <w:lang w:val="en-US"/>
          <w:ins w:id="217" w:author="Mariana" w:date="2018-01-24T21:58:00Z"/>
        </w:rPr>
      </w:pPr>
      <w:r>
        <w:rPr>
          <w:rFonts w:eastAsia="Arial" w:ascii="Arial" w:hAnsi="Arial"/>
          <w:sz w:val="22"/>
          <w:szCs w:val="22"/>
          <w:lang w:val="en-US"/>
        </w:rPr>
        <w:t>Another critical point is the flow-oriented operation of SDN networks</w:t>
      </w:r>
      <w:ins w:id="195" w:author="Mariana" w:date="2018-01-24T21:52:00Z">
        <w:r>
          <w:rPr>
            <w:rFonts w:eastAsia="Arial" w:ascii="Arial" w:hAnsi="Arial"/>
            <w:sz w:val="22"/>
            <w:szCs w:val="22"/>
            <w:lang w:val="en-US"/>
          </w:rPr>
          <w:t>, in which</w:t>
        </w:r>
      </w:ins>
      <w:del w:id="196" w:author="Mariana" w:date="2018-01-24T21:52:00Z">
        <w:r>
          <w:rPr>
            <w:rFonts w:eastAsia="Arial" w:ascii="Arial" w:hAnsi="Arial"/>
            <w:sz w:val="22"/>
            <w:szCs w:val="22"/>
            <w:lang w:val="en-US"/>
          </w:rPr>
          <w:delText>. E</w:delText>
        </w:r>
      </w:del>
      <w:ins w:id="197" w:author="Mariana" w:date="2018-01-24T21:52:00Z">
        <w:r>
          <w:rPr>
            <w:rFonts w:eastAsia="Arial" w:ascii="Arial" w:hAnsi="Arial"/>
            <w:sz w:val="22"/>
            <w:szCs w:val="22"/>
            <w:lang w:val="en-US"/>
          </w:rPr>
          <w:t xml:space="preserve"> e</w:t>
        </w:r>
      </w:ins>
      <w:r>
        <w:rPr>
          <w:rFonts w:eastAsia="Arial" w:ascii="Arial" w:hAnsi="Arial"/>
          <w:sz w:val="22"/>
          <w:szCs w:val="22"/>
          <w:lang w:val="en-US"/>
        </w:rPr>
        <w:t>ach new flow arriving on an SDN switch demands an extra communication load between it and the controller</w:t>
      </w:r>
      <w:del w:id="198" w:author="Mariana" w:date="2018-01-24T21:52:00Z">
        <w:r>
          <w:rPr>
            <w:rFonts w:eastAsia="Arial" w:ascii="Arial" w:hAnsi="Arial"/>
            <w:sz w:val="22"/>
            <w:szCs w:val="22"/>
            <w:lang w:val="en-US"/>
          </w:rPr>
          <w:delText>. This</w:delText>
        </w:r>
      </w:del>
      <w:ins w:id="199" w:author="Mariana" w:date="2018-01-24T21:52:00Z">
        <w:r>
          <w:rPr>
            <w:rFonts w:eastAsia="Arial" w:ascii="Arial" w:hAnsi="Arial"/>
            <w:sz w:val="22"/>
            <w:szCs w:val="22"/>
            <w:lang w:val="en-US"/>
          </w:rPr>
          <w:t>, which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may create a bottleneck between the switch and the controller.</w:t>
      </w:r>
      <w:ins w:id="200" w:author="Mariana" w:date="2018-01-24T21:58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ins w:id="201" w:author="Mariana" w:date="2018-01-24T21:58:00Z">
        <w:r>
          <w:rPr>
            <w:rFonts w:eastAsia="Arial" w:ascii="Arial" w:hAnsi="Arial"/>
            <w:sz w:val="22"/>
            <w:szCs w:val="22"/>
            <w:lang w:val="en-US"/>
          </w:rPr>
          <w:t>Also</w:t>
        </w:r>
      </w:ins>
      <w:ins w:id="202" w:author="Mariana" w:date="2018-01-24T21:58:00Z">
        <w:r>
          <w:rPr>
            <w:rFonts w:eastAsia="Arial" w:ascii="Arial" w:hAnsi="Arial"/>
            <w:sz w:val="22"/>
            <w:szCs w:val="22"/>
            <w:lang w:val="en-US"/>
          </w:rPr>
          <w:t>, the SDN switches</w:t>
        </w:r>
      </w:ins>
      <w:ins w:id="203" w:author="Mariana" w:date="2018-01-24T21:58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bookmarkStart w:id="1" w:name="move504594432"/>
      <w:r>
        <w:rPr>
          <w:rFonts w:eastAsia="Arial" w:ascii="Arial" w:hAnsi="Arial"/>
          <w:sz w:val="22"/>
          <w:szCs w:val="22"/>
          <w:lang w:val="en-US"/>
        </w:rPr>
        <w:t>have a flow-oriented operation</w:t>
      </w:r>
      <w:ins w:id="204" w:author="Mariana" w:date="2018-01-24T21:59:00Z">
        <w:r>
          <w:rPr>
            <w:rFonts w:eastAsia="Arial" w:ascii="Arial" w:hAnsi="Arial"/>
            <w:sz w:val="22"/>
            <w:szCs w:val="22"/>
            <w:lang w:val="en-US"/>
          </w:rPr>
          <w:t xml:space="preserve"> and, </w:t>
        </w:r>
      </w:ins>
      <w:del w:id="205" w:author="Mariana" w:date="2018-01-24T21:59:00Z">
        <w:r>
          <w:rPr>
            <w:rFonts w:eastAsia="Arial" w:ascii="Arial" w:hAnsi="Arial"/>
            <w:sz w:val="22"/>
            <w:szCs w:val="22"/>
            <w:lang w:val="en-US"/>
          </w:rPr>
          <w:delText>. S</w:delText>
        </w:r>
      </w:del>
      <w:ins w:id="206" w:author="Mariana" w:date="2018-01-24T21:59:00Z">
        <w:r>
          <w:rPr>
            <w:rFonts w:eastAsia="Arial" w:ascii="Arial" w:hAnsi="Arial"/>
            <w:sz w:val="22"/>
            <w:szCs w:val="22"/>
            <w:lang w:val="en-US"/>
          </w:rPr>
          <w:t>s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ince its operation relies on queries on flow tables, a stress load must have the same flow properties of an actual Internet Service Provider. </w:t>
      </w:r>
      <w:del w:id="207" w:author="Mariana" w:date="2018-01-24T22:02:00Z">
        <w:r>
          <w:rPr>
            <w:rFonts w:eastAsia="Arial" w:ascii="Arial" w:hAnsi="Arial"/>
            <w:sz w:val="22"/>
            <w:szCs w:val="22"/>
            <w:lang w:val="en-US"/>
          </w:rPr>
          <w:delText>Therefore</w:delText>
        </w:r>
      </w:del>
      <w:ins w:id="208" w:author="Mariana" w:date="2018-01-24T22:02:00Z">
        <w:r>
          <w:rPr>
            <w:rFonts w:eastAsia="Arial" w:ascii="Arial" w:hAnsi="Arial"/>
            <w:sz w:val="22"/>
            <w:szCs w:val="22"/>
            <w:lang w:val="en-US"/>
          </w:rPr>
          <w:t>Because of this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, there is a demand for </w:t>
      </w:r>
      <w:del w:id="209" w:author="Mariana" w:date="2018-01-24T22:00:00Z">
        <w:r>
          <w:rPr>
            <w:rFonts w:eastAsia="Arial" w:ascii="Arial" w:hAnsi="Arial"/>
            <w:sz w:val="22"/>
            <w:szCs w:val="22"/>
            <w:lang w:val="en-US"/>
          </w:rPr>
          <w:delText xml:space="preserve">the study of </w:delText>
        </w:r>
      </w:del>
      <w:ins w:id="210" w:author="Mariana" w:date="2018-01-24T22:00:00Z">
        <w:r>
          <w:rPr>
            <w:rFonts w:eastAsia="Arial" w:ascii="Arial" w:hAnsi="Arial"/>
            <w:sz w:val="22"/>
            <w:szCs w:val="22"/>
            <w:lang w:val="en-US"/>
          </w:rPr>
          <w:t xml:space="preserve">studying 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the impact of </w:t>
      </w:r>
      <w:del w:id="211" w:author="Mariana" w:date="2018-01-24T22:02:00Z">
        <w:r>
          <w:rPr>
            <w:rFonts w:eastAsia="Arial" w:ascii="Arial" w:hAnsi="Arial"/>
            <w:sz w:val="22"/>
            <w:szCs w:val="22"/>
            <w:lang w:val="en-US"/>
          </w:rPr>
          <w:delText xml:space="preserve">a </w:delText>
        </w:r>
      </w:del>
      <w:r>
        <w:rPr>
          <w:rFonts w:eastAsia="Arial" w:ascii="Arial" w:hAnsi="Arial"/>
          <w:sz w:val="22"/>
          <w:szCs w:val="22"/>
          <w:lang w:val="en-US"/>
        </w:rPr>
        <w:t>realistic traffic on this new sort of environ</w:t>
      </w:r>
      <w:del w:id="212" w:author="Mariana" w:date="2018-01-24T22:01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</w:rPr>
        <w:t>ment</w:t>
      </w:r>
      <w:ins w:id="213" w:author="Mariana" w:date="2018-01-24T22:03:00Z">
        <w:r>
          <w:rPr>
            <w:rFonts w:eastAsia="Arial" w:ascii="Arial" w:hAnsi="Arial"/>
            <w:sz w:val="22"/>
            <w:szCs w:val="22"/>
            <w:lang w:val="en-US"/>
          </w:rPr>
          <w:t>, as</w:t>
        </w:r>
      </w:ins>
      <w:ins w:id="214" w:author="Mariana" w:date="2018-01-24T22:0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215" w:author="Mariana" w:date="2018-01-24T22:03:00Z">
        <w:r>
          <w:rPr>
            <w:rFonts w:eastAsia="Arial" w:ascii="Arial" w:hAnsi="Arial"/>
            <w:sz w:val="22"/>
            <w:szCs w:val="22"/>
            <w:lang w:val="en-US"/>
          </w:rPr>
          <w:delText>. H</w:delText>
        </w:r>
      </w:del>
      <w:ins w:id="216" w:author="Mariana" w:date="2018-01-24T22:03:00Z">
        <w:r>
          <w:rPr>
            <w:rFonts w:eastAsia="Arial" w:ascii="Arial" w:hAnsi="Arial"/>
            <w:sz w:val="22"/>
            <w:szCs w:val="22"/>
            <w:lang w:val="en-US"/>
          </w:rPr>
          <w:t>h</w:t>
        </w:r>
      </w:ins>
      <w:bookmarkEnd w:id="1"/>
      <w:r>
        <w:rPr>
          <w:rFonts w:eastAsia="Arial" w:ascii="Arial" w:hAnsi="Arial"/>
          <w:sz w:val="22"/>
          <w:szCs w:val="22"/>
          <w:lang w:val="en-US"/>
        </w:rPr>
        <w:t>ow VNFs and virtualized middle-boxes and SDN testbeds will behave if stressed with a realistic traffic load in comparison to a constant rate traffic is a relevant subject.</w:t>
      </w:r>
    </w:p>
    <w:p>
      <w:pPr>
        <w:pStyle w:val="Normal"/>
        <w:spacing w:lineRule="auto" w:line="360"/>
        <w:ind w:firstLine="720"/>
        <w:jc w:val="both"/>
        <w:pPrChange w:id="0" w:author="Mariana" w:date="2018-01-24T21:57:00Z">
          <w:pPr>
            <w:jc w:val="both"/>
            <w:ind w:left="260" w:firstLine="1134"/>
            <w:spacing w:lineRule="auto" w:line="352"/>
          </w:pPr>
        </w:pPrChange>
        <w:rPr>
          <w:sz w:val="22"/>
          <w:szCs w:val="22"/>
          <w:lang w:val="en-US"/>
          <w:del w:id="220" w:author="Mariana" w:date="2018-01-24T21:53:00Z"/>
        </w:rPr>
      </w:pPr>
      <w:r>
        <w:rPr>
          <w:rFonts w:eastAsia="Arial" w:ascii="Arial" w:hAnsi="Arial"/>
          <w:sz w:val="22"/>
          <w:szCs w:val="22"/>
          <w:lang w:val="en-US"/>
        </w:rPr>
        <w:t xml:space="preserve"> </w:t>
      </w:r>
      <w:del w:id="218" w:author="Mariana" w:date="2018-01-24T21:58:00Z">
        <w:r>
          <w:rPr>
            <w:rFonts w:eastAsia="Arial" w:ascii="Arial" w:hAnsi="Arial"/>
            <w:sz w:val="22"/>
            <w:szCs w:val="22"/>
            <w:lang w:val="en-US"/>
          </w:rPr>
          <w:delText>Also the SD</w:delText>
        </w:r>
      </w:del>
      <w:del w:id="219" w:author="Mariana" w:date="2018-01-24T21:57:00Z">
        <w:r>
          <w:rPr>
            <w:rFonts w:eastAsia="Arial" w:ascii="Arial" w:hAnsi="Arial"/>
            <w:sz w:val="22"/>
            <w:szCs w:val="22"/>
            <w:lang w:val="en-US"/>
          </w:rPr>
          <w:delText>N</w:delText>
        </w:r>
      </w:del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del w:id="221" w:author="Mariana" w:date="2018-01-24T21:57:00Z">
        <w:r>
          <w:rPr>
            <w:rFonts w:eastAsia="Times New Roman" w:cs="Times New Roman" w:ascii="Times New Roman" w:hAnsi="Times New Roman"/>
            <w:sz w:val="24"/>
            <w:lang w:val="en-US"/>
          </w:rPr>
          <mc:AlternateContent>
            <mc:Choice Requires="wps">
              <w:drawing>
                <wp:anchor behindDoc="1" distT="0" distB="0" distL="114935" distR="114935" simplePos="0" locked="0" layoutInCell="1" allowOverlap="1" relativeHeight="2" wp14:anchorId="508C0BF9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-1270</wp:posOffset>
                  </wp:positionV>
                  <wp:extent cx="2304415" cy="1270"/>
                  <wp:effectExtent l="0" t="0" r="0" b="0"/>
                  <wp:wrapNone/>
                  <wp:docPr id="1" name="Conector reto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03640" cy="720"/>
                          </a:xfrm>
                          <a:prstGeom prst="line">
                            <a:avLst/>
                          </a:prstGeom>
                          <a:ln w="5040"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12.9pt,-0.15pt" to="194.25pt,-0.15pt" ID="Conector reto 1" stroked="t" style="position:absolute" wp14:anchorId="508C0BF9">
                  <v:stroke color="black" weight="5040" joinstyle="miter" endcap="flat"/>
                  <v:fill o:detectmouseclick="t" on="false"/>
                </v:line>
              </w:pict>
            </mc:Fallback>
          </mc:AlternateContent>
        </w:r>
      </w:del>
    </w:p>
    <w:p>
      <w:pPr>
        <w:sectPr>
          <w:headerReference w:type="default" r:id="rId2"/>
          <w:footnotePr>
            <w:numFmt w:val="decimal"/>
          </w:footnotePr>
          <w:type w:val="nextPage"/>
          <w:pgSz w:w="11906" w:h="16838"/>
          <w:pgMar w:left="1440" w:right="1146" w:header="0" w:top="1034" w:footer="0" w:bottom="742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Normal"/>
        <w:spacing w:lineRule="auto" w:line="360"/>
        <w:ind w:firstLine="720"/>
        <w:jc w:val="both"/>
        <w:pPrChange w:id="0" w:author="Mariana" w:date="2018-01-24T21:57:00Z">
          <w:pPr>
            <w:tabs>
              <w:tab w:val="left" w:pos="540" w:leader="none"/>
            </w:tabs>
            <w:ind w:left="540" w:hanging="281"/>
            <w:spacing w:lineRule="auto" w:line="228"/>
          </w:pPr>
        </w:pPrChange>
        <w:rPr>
          <w:rFonts w:ascii="Arial" w:hAnsi="Arial" w:eastAsia="Arial"/>
          <w:sz w:val="25"/>
          <w:vertAlign w:val="superscript"/>
          <w:lang w:val="en-US"/>
        </w:rPr>
      </w:pPr>
      <w:r>
        <w:rPr>
          <w:rFonts w:eastAsia="Arial" w:ascii="Arial" w:hAnsi="Arial"/>
          <w:sz w:val="25"/>
          <w:vertAlign w:val="superscript"/>
          <w:lang w:val="en-US"/>
        </w:rPr>
        <w:t xml:space="preserve">Fuatures </w:t>
      </w:r>
      <w:del w:id="224" w:author="Mariana" w:date="2018-01-24T21:55:00Z">
        <w:r>
          <w:rPr>
            <w:rFonts w:eastAsia="Arial" w:ascii="Arial" w:hAnsi="Arial"/>
            <w:sz w:val="25"/>
            <w:vertAlign w:val="superscript"/>
            <w:lang w:val="en-US"/>
          </w:rPr>
          <w:delText>such as packet-trains periods and inter-packet times affect traffic burstiness</w:delText>
        </w:r>
      </w:del>
    </w:p>
    <w:p>
      <w:pPr>
        <w:sectPr>
          <w:footnotePr>
            <w:numFmt w:val="decimal"/>
          </w:footnotePr>
          <w:type w:val="continuous"/>
          <w:pgSz w:w="11906" w:h="16838"/>
          <w:pgMar w:left="1440" w:right="1146" w:header="0" w:top="1034" w:footer="0" w:bottom="742" w:gutter="0"/>
          <w:formProt w:val="false"/>
          <w:textDirection w:val="lrTb"/>
          <w:docGrid w:type="default" w:linePitch="360" w:charSpace="2047"/>
        </w:sectPr>
      </w:pPr>
    </w:p>
    <w:p>
      <w:pPr>
        <w:pStyle w:val="Normal"/>
        <w:spacing w:lineRule="auto" w:line="360"/>
        <w:ind w:firstLine="720"/>
        <w:jc w:val="both"/>
        <w:rPr/>
      </w:pPr>
      <w:r>
        <w:rPr/>
      </w:r>
    </w:p>
    <w:tbl>
      <w:tblPr>
        <w:tblW w:w="9060" w:type="dxa"/>
        <w:jc w:val="left"/>
        <w:tblInd w:w="26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5399"/>
        <w:gridCol w:w="3660"/>
      </w:tblGrid>
      <w:tr>
        <w:trPr>
          <w:del w:id="225" w:author="Mariana" w:date="2018-01-24T21:55:00Z"/>
          <w:trHeight w:val="238" w:hRule="atLeast"/>
        </w:trPr>
        <w:tc>
          <w:tcPr>
            <w:tcW w:w="5399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720"/>
              <w:jc w:val="both"/>
              <w:pPrChange w:id="0" w:author="Mariana" w:date="2018-01-24T21:57:00Z"/>
              <w:rPr>
                <w:rFonts w:ascii="Arial" w:hAnsi="Arial" w:eastAsia="Arial"/>
                <w:lang w:val="en-US"/>
              </w:rPr>
            </w:pPr>
            <w:bookmarkStart w:id="2" w:name="page2"/>
            <w:bookmarkEnd w:id="2"/>
            <w:r>
              <w:rPr>
                <w:rFonts w:eastAsia="Arial" w:ascii="Arial" w:hAnsi="Arial"/>
                <w:lang w:val="en-US"/>
              </w:rPr>
              <w:t>Chapter 1. Introduction</w:t>
            </w:r>
          </w:p>
        </w:tc>
        <w:tc>
          <w:tcPr>
            <w:tcW w:w="3660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ind w:firstLine="720"/>
              <w:jc w:val="both"/>
              <w:pPrChange w:id="0" w:author="Mariana" w:date="2018-01-24T21:57:00Z">
                <w:pPr>
                  <w:jc w:val="right"/>
                </w:pPr>
              </w:pPrChange>
              <w:rPr>
                <w:rFonts w:ascii="Arial" w:hAnsi="Arial" w:eastAsia="Arial"/>
                <w:lang w:val="en-US"/>
              </w:rPr>
            </w:pPr>
            <w:del w:id="226" w:author="Mariana" w:date="2018-01-24T21:55:00Z">
              <w:r>
                <w:rPr>
                  <w:rFonts w:eastAsia="Arial" w:ascii="Arial" w:hAnsi="Arial"/>
                  <w:lang w:val="en-US"/>
                </w:rPr>
                <w:delText>18</w:delText>
              </w:r>
            </w:del>
          </w:p>
        </w:tc>
      </w:tr>
      <w:tr>
        <w:trPr>
          <w:del w:id="227" w:author="Mariana" w:date="2018-01-24T21:56:00Z"/>
          <w:trHeight w:val="33" w:hRule="atLeast"/>
        </w:trPr>
        <w:tc>
          <w:tcPr>
            <w:tcW w:w="5399" w:type="dxa"/>
            <w:tcBorders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ind w:firstLine="720"/>
              <w:jc w:val="both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  <w:tc>
          <w:tcPr>
            <w:tcW w:w="3660" w:type="dxa"/>
            <w:tcBorders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ind w:firstLine="720"/>
              <w:jc w:val="both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</w:tr>
    </w:tbl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lang w:val="en-US"/>
        </w:rPr>
      </w:pPr>
      <w:del w:id="228" w:author="Mariana" w:date="2018-01-24T21:56:00Z">
        <w:r>
          <w:rPr>
            <w:rFonts w:eastAsia="Times New Roman" w:cs="Times New Roman" w:ascii="Times New Roman" w:hAnsi="Times New Roman"/>
            <w:lang w:val="en-US"/>
          </w:rPr>
        </w:r>
      </w:del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lang w:val="en-US"/>
        </w:rPr>
      </w:pPr>
      <w:del w:id="229" w:author="Mariana" w:date="2018-01-24T21:56:00Z">
        <w:r>
          <w:rPr>
            <w:rFonts w:eastAsia="Times New Roman" w:cs="Times New Roman" w:ascii="Times New Roman" w:hAnsi="Times New Roman"/>
            <w:lang w:val="en-US"/>
          </w:rPr>
        </w:r>
      </w:del>
    </w:p>
    <w:p>
      <w:pPr>
        <w:pStyle w:val="Normal"/>
        <w:spacing w:lineRule="auto" w:line="360"/>
        <w:jc w:val="both"/>
        <w:pPrChange w:id="0" w:author="Mariana" w:date="2018-01-24T21:57:00Z">
          <w:pPr>
            <w:jc w:val="both"/>
            <w:ind w:left="260" w:right="80" w:hanging="0"/>
            <w:spacing w:lineRule="auto" w:line="362"/>
          </w:pPr>
        </w:pPrChange>
        <w:rPr>
          <w:sz w:val="22"/>
          <w:szCs w:val="22"/>
          <w:lang w:val="en-US"/>
        </w:rPr>
      </w:pPr>
      <w:del w:id="230" w:author="Mariana" w:date="2018-01-24T21:57:00Z">
        <w:r>
          <w:rPr>
            <w:rFonts w:eastAsia="Arial" w:ascii="Arial" w:hAnsi="Arial"/>
            <w:sz w:val="22"/>
            <w:szCs w:val="22"/>
            <w:lang w:val="en-US"/>
          </w:rPr>
          <w:delText>sw</w:delText>
        </w:r>
      </w:del>
      <w:del w:id="231" w:author="Mariana" w:date="2018-01-24T21:58:00Z">
        <w:r>
          <w:rPr>
            <w:rFonts w:eastAsia="Arial" w:ascii="Arial" w:hAnsi="Arial"/>
            <w:sz w:val="22"/>
            <w:szCs w:val="22"/>
            <w:lang w:val="en-US"/>
          </w:rPr>
          <w:delText xml:space="preserve">itches </w:delText>
        </w:r>
      </w:del>
      <w:del w:id="232" w:author="Mariana" w:date="2018-01-24T21:58:00Z">
        <w:bookmarkStart w:id="3" w:name="move5045944321"/>
        <w:bookmarkEnd w:id="3"/>
        <w:r>
          <w:rPr>
            <w:rFonts w:eastAsia="Arial" w:ascii="Arial" w:hAnsi="Arial"/>
            <w:sz w:val="22"/>
            <w:szCs w:val="22"/>
            <w:lang w:val="en-US"/>
          </w:rPr>
          <w:delText>have a flow-oriented operation. Since its operation relies on queries on flow tables, a stress load must have the same flow properties of an actual Internet Service Provider. Therefore, there is a demand for the study of the impact of a realistic traffic on this new sort of environ-ment. How VNFs and virtualized middle-boxes and SDN testbeds will behave if stressed with a realistic traffic load in comparison to a constant rate traffic is a relevant subject.</w:delText>
        </w:r>
      </w:del>
    </w:p>
    <w:p>
      <w:pPr>
        <w:pStyle w:val="Normal"/>
        <w:spacing w:lineRule="exact" w:line="200"/>
        <w:jc w:val="both"/>
        <w:rPr>
          <w:rFonts w:ascii="Times New Roman" w:hAnsi="Times New Roman" w:eastAsia="Times New Roman" w:cs="Times New Roman"/>
          <w:sz w:val="21"/>
          <w:lang w:val="en-US"/>
        </w:rPr>
      </w:pPr>
      <w:del w:id="233" w:author="Mariana" w:date="2018-01-24T21:58:00Z">
        <w:r>
          <w:rPr>
            <w:rFonts w:eastAsia="Times New Roman" w:cs="Times New Roman" w:ascii="Times New Roman" w:hAnsi="Times New Roman"/>
            <w:sz w:val="21"/>
            <w:lang w:val="en-US"/>
          </w:rPr>
        </w:r>
      </w:del>
    </w:p>
    <w:p>
      <w:pPr>
        <w:pStyle w:val="Normal"/>
        <w:spacing w:lineRule="exact" w:line="324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tabs>
          <w:tab w:val="left" w:pos="980" w:leader="none"/>
        </w:tabs>
        <w:ind w:left="260" w:hanging="0"/>
        <w:rPr>
          <w:lang w:val="en-US"/>
        </w:rPr>
      </w:pPr>
      <w:r>
        <w:rPr>
          <w:rFonts w:eastAsia="Arial" w:ascii="Arial" w:hAnsi="Arial"/>
          <w:sz w:val="34"/>
          <w:lang w:val="en-US"/>
        </w:rPr>
        <w:t>1.2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eastAsia="Arial" w:ascii="Arial" w:hAnsi="Arial"/>
          <w:sz w:val="30"/>
          <w:lang w:val="en-US"/>
        </w:rPr>
        <w:t>Related Work</w:t>
      </w:r>
    </w:p>
    <w:p>
      <w:pPr>
        <w:pStyle w:val="Normal"/>
        <w:spacing w:lineRule="exact" w:line="399"/>
        <w:rPr>
          <w:rFonts w:ascii="Times New Roman" w:hAnsi="Times New Roman" w:eastAsia="Times New Roman" w:cs="Times New Roman"/>
          <w:sz w:val="30"/>
          <w:lang w:val="en-US"/>
        </w:rPr>
      </w:pPr>
      <w:r>
        <w:rPr>
          <w:rFonts w:eastAsia="Times New Roman" w:cs="Times New Roman" w:ascii="Times New Roman" w:hAnsi="Times New Roman"/>
          <w:sz w:val="30"/>
          <w:lang w:val="en-US"/>
        </w:rPr>
      </w:r>
    </w:p>
    <w:p>
      <w:pPr>
        <w:pStyle w:val="Normal"/>
        <w:spacing w:lineRule="auto" w:line="324"/>
        <w:ind w:left="260" w:firstLine="1134"/>
        <w:jc w:val="both"/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The open-source community offers a huge variety of workload generators and bench-marking tools [Botta et al.</w:t>
      </w:r>
      <w:ins w:id="235" w:author="Mariana" w:date="2018-01-24T22:05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2012] [Molnár et al.</w:t>
      </w:r>
      <w:ins w:id="237" w:author="Mariana" w:date="2018-01-24T22:06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2013] [Srivastava et al.</w:t>
      </w:r>
      <w:ins w:id="239" w:author="Mariana" w:date="2018-01-24T22:06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2014] [Kolahi et al.</w:t>
      </w:r>
      <w:ins w:id="241" w:author="Mariana" w:date="2018-01-24T22:06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2011]. Most of these tools were built for specific purposes and goals, so </w:t>
      </w:r>
      <w:ins w:id="243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that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each uses different methods of traffic generation</w:t>
      </w:r>
      <w:del w:id="245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and enable contro</w:t>
      </w:r>
      <w:del w:id="247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>l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l of different features, such as</w:t>
      </w:r>
      <w:ins w:id="249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>: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throughput (bit-s/bytes per second, packets per seconds</w:t>
      </w:r>
      <w:del w:id="251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), </w:delText>
        </w:r>
      </w:del>
      <w:ins w:id="252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);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packet-sizes</w:t>
      </w:r>
      <w:del w:id="254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, </w:delText>
        </w:r>
      </w:del>
      <w:ins w:id="255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protocols and header customization</w:t>
      </w:r>
      <w:del w:id="257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, </w:delText>
        </w:r>
      </w:del>
      <w:ins w:id="258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pay-load customization</w:t>
      </w:r>
      <w:del w:id="260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, </w:delText>
        </w:r>
      </w:del>
      <w:ins w:id="261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inter-packet times</w:t>
      </w:r>
      <w:del w:id="263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, </w:delText>
        </w:r>
      </w:del>
      <w:ins w:id="264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On/Off period</w:t>
      </w:r>
      <w:del w:id="266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>o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s</w:t>
      </w:r>
      <w:del w:id="268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, </w:delText>
        </w:r>
      </w:del>
      <w:ins w:id="269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start</w:t>
      </w:r>
      <w:ins w:id="271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>ing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and sending time</w:t>
      </w:r>
      <w:del w:id="273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delText xml:space="preserve">, </w:delText>
        </w:r>
      </w:del>
      <w:ins w:id="274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 xml:space="preserve">;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and emulation of applications</w:t>
      </w:r>
      <w:ins w:id="276" w:author="Mariana" w:date="2018-01-24T22:07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such as Web server/client communication, VoIP, HTTP, FTP, p2p applications, and many more.</w:t>
      </w:r>
    </w:p>
    <w:p>
      <w:pPr>
        <w:pStyle w:val="Normal"/>
        <w:spacing w:lineRule="exact" w:line="90"/>
        <w:rPr>
          <w:rFonts w:ascii="Times New Roman" w:hAnsi="Times New Roman" w:eastAsia="Times New Roman" w:cs="Times New Roman"/>
          <w:sz w:val="22"/>
          <w:szCs w:val="22"/>
          <w:lang w:val="en-US"/>
          <w:del w:id="279" w:author="Mariana" w:date="2018-01-24T22:32:00Z"/>
        </w:rPr>
      </w:pPr>
      <w:del w:id="278" w:author="Mariana" w:date="2018-01-24T22:32:00Z">
        <w:r>
          <w:rPr>
            <w:rFonts w:eastAsia="Times New Roman" w:cs="Times New Roman" w:ascii="Times New Roman" w:hAnsi="Times New Roman"/>
            <w:sz w:val="22"/>
            <w:szCs w:val="22"/>
            <w:lang w:val="en-US"/>
          </w:rPr>
        </w:r>
      </w:del>
    </w:p>
    <w:p>
      <w:pPr>
        <w:pStyle w:val="Normal"/>
        <w:spacing w:lineRule="auto" w:line="343"/>
        <w:ind w:left="260" w:right="80" w:firstLine="1134"/>
        <w:jc w:val="both"/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>Some traffic generator tools offer support emulation of single application work-loads</w:t>
      </w:r>
      <w:ins w:id="280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t>, h</w:t>
        </w:r>
      </w:ins>
      <w:del w:id="281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delText>. H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owever, </w:t>
      </w:r>
      <w:del w:id="282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delText xml:space="preserve">this </w:delText>
        </w:r>
      </w:del>
      <w:ins w:id="283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t xml:space="preserve">that </w:t>
        </w:r>
      </w:ins>
      <w:r>
        <w:rPr>
          <w:rFonts w:eastAsia="Arial" w:ascii="Arial" w:hAnsi="Arial"/>
          <w:sz w:val="22"/>
          <w:szCs w:val="22"/>
          <w:lang w:val="en-US"/>
        </w:rPr>
        <w:t>does not correspond to real complex scenarios</w:t>
      </w:r>
      <w:ins w:id="284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t xml:space="preserve">, </w:t>
        </w:r>
      </w:ins>
      <w:ins w:id="285" w:author="Mariana" w:date="2018-01-24T22:09:00Z">
        <w:r>
          <w:rPr>
            <w:rFonts w:eastAsia="Arial" w:ascii="Arial" w:hAnsi="Arial"/>
            <w:sz w:val="22"/>
            <w:szCs w:val="22"/>
            <w:lang w:val="en-US"/>
          </w:rPr>
          <w:t>whereas</w:t>
        </w:r>
      </w:ins>
      <w:del w:id="286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delText>. O</w:delText>
        </w:r>
      </w:del>
      <w:ins w:id="287" w:author="Mariana" w:date="2018-01-24T22:08:00Z">
        <w:r>
          <w:rPr>
            <w:rFonts w:eastAsia="Arial" w:ascii="Arial" w:hAnsi="Arial"/>
            <w:sz w:val="22"/>
            <w:szCs w:val="22"/>
            <w:lang w:val="en-US"/>
          </w:rPr>
          <w:t xml:space="preserve"> o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ther tools work as packet replay engines, such as TCPreplay and TCPivo. </w:t>
      </w:r>
      <w:ins w:id="288" w:author="Mariana" w:date="2018-01-24T22:10:00Z">
        <w:r>
          <w:rPr>
            <w:rFonts w:eastAsia="Arial" w:ascii="Arial" w:hAnsi="Arial"/>
            <w:sz w:val="22"/>
            <w:szCs w:val="22"/>
            <w:lang w:val="en-US"/>
          </w:rPr>
          <w:t>While</w:t>
        </w:r>
      </w:ins>
      <w:del w:id="289" w:author="Mariana" w:date="2018-01-24T22:09:00Z">
        <w:r>
          <w:rPr>
            <w:rFonts w:eastAsia="Arial" w:ascii="Arial" w:hAnsi="Arial"/>
            <w:sz w:val="22"/>
            <w:szCs w:val="22"/>
            <w:lang w:val="en-US"/>
          </w:rPr>
          <w:delText>Alt</w:delText>
        </w:r>
      </w:del>
      <w:del w:id="290" w:author="Mariana" w:date="2018-01-24T22:10:00Z">
        <w:r>
          <w:rPr>
            <w:rFonts w:eastAsia="Arial" w:ascii="Arial" w:hAnsi="Arial"/>
            <w:sz w:val="22"/>
            <w:szCs w:val="22"/>
            <w:lang w:val="en-US"/>
          </w:rPr>
          <w:delText>hough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</w:t>
      </w:r>
      <w:del w:id="291" w:author="Mariana" w:date="2018-01-24T22:09:00Z">
        <w:r>
          <w:rPr>
            <w:rFonts w:eastAsia="Arial" w:ascii="Arial" w:hAnsi="Arial"/>
            <w:sz w:val="22"/>
            <w:szCs w:val="22"/>
            <w:lang w:val="en-US"/>
          </w:rPr>
          <w:delText xml:space="preserve">in that way </w:delText>
        </w:r>
      </w:del>
      <w:ins w:id="292" w:author="Mariana" w:date="2018-01-24T22:09:00Z">
        <w:r>
          <w:rPr>
            <w:rFonts w:eastAsia="Arial" w:ascii="Arial" w:hAnsi="Arial"/>
            <w:sz w:val="22"/>
            <w:szCs w:val="22"/>
            <w:lang w:val="en-US"/>
          </w:rPr>
          <w:t xml:space="preserve">it </w:t>
        </w:r>
      </w:ins>
      <w:r>
        <w:rPr>
          <w:rFonts w:eastAsia="Arial" w:ascii="Arial" w:hAnsi="Arial"/>
          <w:sz w:val="22"/>
          <w:szCs w:val="22"/>
          <w:lang w:val="en-US"/>
        </w:rPr>
        <w:t>is possible to produce a realistic workload at high rates</w:t>
      </w:r>
      <w:ins w:id="293" w:author="Mariana" w:date="2018-01-24T22:09:00Z">
        <w:r>
          <w:rPr>
            <w:rFonts w:eastAsia="Arial" w:ascii="Arial" w:hAnsi="Arial"/>
            <w:sz w:val="22"/>
            <w:szCs w:val="22"/>
            <w:lang w:val="en-US"/>
          </w:rPr>
          <w:t xml:space="preserve"> by that way</w:t>
        </w:r>
      </w:ins>
      <w:r>
        <w:rPr>
          <w:rFonts w:eastAsia="Arial" w:ascii="Arial" w:hAnsi="Arial"/>
          <w:sz w:val="22"/>
          <w:szCs w:val="22"/>
          <w:lang w:val="en-US"/>
        </w:rPr>
        <w:t>, it comes with some issues. First</w:t>
      </w:r>
      <w:ins w:id="294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t>ly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, the storage space required becomes huge for long-term and high-speed traffic capture </w:t>
      </w:r>
      <w:del w:id="295" w:author="Mariana" w:date="2018-01-24T22:18:00Z">
        <w:r>
          <w:rPr>
            <w:rFonts w:eastAsia="Arial" w:ascii="Arial" w:hAnsi="Arial"/>
            <w:sz w:val="22"/>
            <w:szCs w:val="22"/>
            <w:lang w:val="en-US"/>
          </w:rPr>
          <w:delText>traces</w:delText>
        </w:r>
      </w:del>
      <w:del w:id="296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  <w:ins w:id="297" w:author="Mariana" w:date="2018-01-24T22:18:00Z">
        <w:r>
          <w:rPr>
            <w:rFonts w:eastAsia="Arial" w:ascii="Arial" w:hAnsi="Arial"/>
            <w:sz w:val="22"/>
            <w:szCs w:val="22"/>
            <w:lang w:val="en-US"/>
          </w:rPr>
          <w:t>traces,</w:t>
        </w:r>
      </w:ins>
      <w:ins w:id="298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ins w:id="299" w:author="Mariana" w:date="2018-01-24T22:17:00Z">
        <w:r>
          <w:rPr>
            <w:rFonts w:eastAsia="Arial" w:ascii="Arial" w:hAnsi="Arial"/>
            <w:sz w:val="22"/>
            <w:szCs w:val="22"/>
            <w:lang w:val="en-US"/>
          </w:rPr>
          <w:t>lastly</w:t>
        </w:r>
      </w:ins>
      <w:ins w:id="300" w:author="Mariana" w:date="2018-01-24T22:14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ins w:id="301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302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delText xml:space="preserve"> Also, 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obtaining good traffic traces </w:t>
      </w:r>
      <w:ins w:id="303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t xml:space="preserve">is 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sometimes </w:t>
      </w:r>
      <w:del w:id="304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delText xml:space="preserve">is </w:delText>
        </w:r>
      </w:del>
      <w:r>
        <w:rPr>
          <w:rFonts w:eastAsia="Arial" w:ascii="Arial" w:hAnsi="Arial"/>
          <w:sz w:val="22"/>
          <w:szCs w:val="22"/>
          <w:lang w:val="en-US"/>
        </w:rPr>
        <w:t>hard</w:t>
      </w:r>
      <w:ins w:id="305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del w:id="306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due </w:t>
      </w:r>
      <w:ins w:id="307" w:author="Mariana" w:date="2018-01-24T22:12:00Z">
        <w:r>
          <w:rPr>
            <w:rFonts w:eastAsia="Arial" w:ascii="Arial" w:hAnsi="Arial"/>
            <w:sz w:val="22"/>
            <w:szCs w:val="22"/>
            <w:lang w:val="en-US"/>
          </w:rPr>
          <w:t xml:space="preserve">to </w:t>
        </w:r>
      </w:ins>
      <w:r>
        <w:rPr>
          <w:rFonts w:eastAsia="Arial" w:ascii="Arial" w:hAnsi="Arial"/>
          <w:sz w:val="22"/>
          <w:szCs w:val="22"/>
          <w:lang w:val="en-US"/>
        </w:rPr>
        <w:t>privacy issues and fewer good sources.</w:t>
      </w:r>
    </w:p>
    <w:p>
      <w:pPr>
        <w:pStyle w:val="Normal"/>
        <w:spacing w:lineRule="exact" w:line="77"/>
        <w:rPr>
          <w:rFonts w:ascii="Times New Roman" w:hAnsi="Times New Roman" w:eastAsia="Times New Roman" w:cs="Times New Roman"/>
          <w:sz w:val="22"/>
          <w:szCs w:val="22"/>
          <w:lang w:val="en-US"/>
          <w:del w:id="309" w:author="Mariana" w:date="2018-01-24T22:32:00Z"/>
        </w:rPr>
      </w:pPr>
      <w:del w:id="308" w:author="Mariana" w:date="2018-01-24T22:32:00Z">
        <w:r>
          <w:rPr>
            <w:rFonts w:eastAsia="Times New Roman" w:cs="Times New Roman" w:ascii="Times New Roman" w:hAnsi="Times New Roman"/>
            <w:sz w:val="22"/>
            <w:szCs w:val="22"/>
            <w:lang w:val="en-US"/>
          </w:rPr>
        </w:r>
      </w:del>
    </w:p>
    <w:p>
      <w:pPr>
        <w:pStyle w:val="Normal"/>
        <w:spacing w:lineRule="auto" w:line="360"/>
        <w:ind w:left="260" w:right="80" w:firstLine="1134"/>
        <w:jc w:val="both"/>
        <w:pPrChange w:id="0" w:author="Mariana" w:date="2018-01-24T22:29:00Z">
          <w:pPr>
            <w:jc w:val="both"/>
            <w:ind w:left="260" w:right="80" w:firstLine="1134"/>
            <w:spacing w:lineRule="auto" w:line="348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 xml:space="preserve">Many tools support a larger set of protocols and </w:t>
      </w:r>
      <w:commentRangeStart w:id="3"/>
      <w:r>
        <w:rPr>
          <w:rFonts w:eastAsia="Arial" w:ascii="Arial" w:hAnsi="Arial"/>
          <w:sz w:val="22"/>
          <w:szCs w:val="22"/>
          <w:lang w:val="en-US"/>
        </w:rPr>
        <w:t>high-performance</w:t>
      </w:r>
      <w:r>
        <w:rPr>
          <w:rFonts w:eastAsia="Arial" w:ascii="Arial" w:hAnsi="Arial"/>
          <w:sz w:val="22"/>
          <w:szCs w:val="22"/>
          <w:lang w:val="en-US"/>
        </w:rPr>
      </w:r>
      <w:commentRangeEnd w:id="3"/>
      <w:r>
        <w:commentReference w:id="3"/>
      </w:r>
      <w:r>
        <w:rPr>
          <w:rFonts w:eastAsia="Arial" w:ascii="Arial" w:hAnsi="Arial"/>
          <w:sz w:val="22"/>
          <w:szCs w:val="22"/>
          <w:lang w:val="en-US"/>
        </w:rPr>
        <w:t xml:space="preserve">, such </w:t>
      </w:r>
      <w:ins w:id="310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 xml:space="preserve">as </w:t>
        </w:r>
      </w:ins>
      <w:r>
        <w:rPr>
          <w:rFonts w:eastAsia="Arial" w:ascii="Arial" w:hAnsi="Arial"/>
          <w:sz w:val="22"/>
          <w:szCs w:val="22"/>
          <w:lang w:val="en-US"/>
        </w:rPr>
        <w:t>Seagull and Ostinato. Others are also able to control inter-packet times and packet sizes using stochastic models, like D-ITG [Botta et al.</w:t>
      </w:r>
      <w:ins w:id="311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2012], sourcesOnOff [Varet</w:t>
      </w:r>
      <w:ins w:id="312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2014], and MoonGen. All of them offer a complex configuration framework, but </w:t>
      </w:r>
      <w:del w:id="313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delText xml:space="preserve">its </w:delText>
        </w:r>
      </w:del>
      <w:ins w:id="314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>their</w:t>
        </w:r>
      </w:ins>
      <w:ins w:id="315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316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delText>custumization</w:delText>
        </w:r>
      </w:del>
      <w:ins w:id="317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>customization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is all up to the user</w:t>
      </w:r>
      <w:del w:id="318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delText>. So</w:delText>
        </w:r>
      </w:del>
      <w:ins w:id="319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t>, so</w:t>
        </w:r>
      </w:ins>
      <w:del w:id="320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there is no simple way for the user to create a</w:t>
      </w:r>
      <w:del w:id="321" w:author="Mariana" w:date="2018-01-24T22:22:00Z">
        <w:r>
          <w:rPr>
            <w:rFonts w:eastAsia="Arial" w:ascii="Arial" w:hAnsi="Arial"/>
            <w:sz w:val="22"/>
            <w:szCs w:val="22"/>
            <w:lang w:val="en-US"/>
          </w:rPr>
          <w:delText>n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synthetic realistic traffic scenario.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0"/>
        <w:ind w:left="260" w:right="80" w:firstLine="1134"/>
        <w:jc w:val="both"/>
        <w:pPrChange w:id="0" w:author="Mariana" w:date="2018-01-24T22:29:00Z">
          <w:pPr>
            <w:jc w:val="both"/>
            <w:ind w:left="260" w:right="80" w:firstLine="1134"/>
            <w:spacing w:lineRule="auto" w:line="312"/>
          </w:pPr>
        </w:pPrChange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 xml:space="preserve">We also have </w:t>
      </w:r>
      <w:del w:id="322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delText xml:space="preserve">available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a variety of APIs </w:t>
      </w:r>
      <w:ins w:id="324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 xml:space="preserve">available </w:t>
        </w:r>
      </w:ins>
      <w:del w:id="325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delText xml:space="preserve">that </w:delText>
        </w:r>
      </w:del>
      <w:ins w:id="326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>which</w:t>
        </w:r>
      </w:ins>
      <w:ins w:id="327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enable </w:t>
      </w:r>
      <w:ins w:id="329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 xml:space="preserve">the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creation of traffic and custom packets,</w:t>
      </w:r>
      <w:ins w:id="331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 xml:space="preserve"> all of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w</w:t>
      </w:r>
      <w:ins w:id="333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>h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ich include low-level APIs, such as Linux Socket API,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Libpcap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Libtins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DPDK,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Pcapplusplus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libcrafter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impacket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scapy</w:t>
      </w:r>
      <w:ins w:id="346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and many others. These APIs </w:t>
      </w:r>
      <w:del w:id="348" w:author="Mariana" w:date="2018-01-24T22:25:00Z">
        <w:r>
          <w:rPr>
            <w:rFonts w:eastAsia="Arial" w:ascii="Arial" w:hAnsi="Arial"/>
            <w:sz w:val="22"/>
            <w:szCs w:val="22"/>
            <w:lang w:val="en-US"/>
          </w:rPr>
          <w:delText xml:space="preserve">enable </w:delText>
        </w:r>
      </w:del>
      <w:ins w:id="349" w:author="Mariana" w:date="2018-01-24T22:25:00Z">
        <w:r>
          <w:rPr>
            <w:rFonts w:eastAsia="Arial" w:ascii="Arial" w:hAnsi="Arial"/>
            <w:sz w:val="22"/>
            <w:szCs w:val="22"/>
            <w:lang w:val="en-US"/>
          </w:rPr>
          <w:t>provide</w:t>
        </w:r>
      </w:ins>
      <w:ins w:id="350" w:author="Mariana" w:date="2018-01-24T22:2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a finer control</w:t>
      </w:r>
      <w:del w:id="352" w:author="Mariana" w:date="2018-01-24T22:23:00Z">
        <w:r>
          <w:rPr>
            <w:rFonts w:eastAsia="Arial" w:ascii="Arial" w:hAnsi="Arial"/>
            <w:sz w:val="22"/>
            <w:szCs w:val="22"/>
            <w:lang w:val="en-US"/>
          </w:rPr>
          <w:delText>l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and customization </w:t>
      </w:r>
      <w:del w:id="354" w:author="Mariana" w:date="2018-01-24T22:24:00Z">
        <w:r>
          <w:rPr>
            <w:rFonts w:eastAsia="Arial" w:ascii="Arial" w:hAnsi="Arial"/>
            <w:sz w:val="22"/>
            <w:szCs w:val="22"/>
            <w:lang w:val="en-US"/>
          </w:rPr>
          <w:delText>over</w:delText>
        </w:r>
      </w:del>
      <w:ins w:id="355" w:author="Mariana" w:date="2018-01-24T22:24:00Z">
        <w:r>
          <w:rPr>
            <w:rFonts w:eastAsia="Arial" w:ascii="Arial" w:hAnsi="Arial"/>
            <w:sz w:val="22"/>
            <w:szCs w:val="22"/>
            <w:lang w:val="en-US"/>
          </w:rPr>
          <w:t>of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each packet, and </w:t>
      </w:r>
      <w:del w:id="357" w:author="Mariana" w:date="2018-01-24T22:25:00Z">
        <w:r>
          <w:rPr>
            <w:rFonts w:eastAsia="Arial" w:ascii="Arial" w:hAnsi="Arial"/>
            <w:sz w:val="22"/>
            <w:szCs w:val="22"/>
            <w:lang w:val="en-US"/>
          </w:rPr>
          <w:delText xml:space="preserve">are </w:delText>
        </w:r>
      </w:del>
      <w:ins w:id="358" w:author="Mariana" w:date="2018-01-24T22:25:00Z">
        <w:r>
          <w:rPr>
            <w:rFonts w:eastAsia="Arial" w:ascii="Arial" w:hAnsi="Arial"/>
            <w:sz w:val="22"/>
            <w:szCs w:val="22"/>
            <w:lang w:val="en-US"/>
          </w:rPr>
          <w:t>can be</w:t>
        </w:r>
      </w:ins>
      <w:ins w:id="359" w:author="Mariana" w:date="2018-01-24T22:2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used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to implement traffic generators. For example, Ostinato and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TCPreplay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uses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Libpcap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and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MoonGen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uses DPDK. </w:t>
      </w:r>
      <w:del w:id="368" w:author="Mariana" w:date="2018-01-24T22:26:00Z">
        <w:r>
          <w:rPr>
            <w:rFonts w:eastAsia="Arial" w:ascii="Arial" w:hAnsi="Arial"/>
            <w:sz w:val="22"/>
            <w:szCs w:val="22"/>
            <w:lang w:val="en-US"/>
          </w:rPr>
          <w:delText>Also</w:delText>
        </w:r>
      </w:del>
      <w:ins w:id="369" w:author="Mariana" w:date="2018-01-24T22:26:00Z">
        <w:r>
          <w:rPr>
            <w:rFonts w:eastAsia="Arial" w:ascii="Arial" w:hAnsi="Arial"/>
            <w:sz w:val="22"/>
            <w:szCs w:val="22"/>
            <w:lang w:val="en-US"/>
          </w:rPr>
          <w:t>In addition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, many of the listed traffic generators provides their own API, such as Ostinato Python API, D-ITG C API, and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>MoonGen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4"/>
              <w:rFonts w:ascii="Arial" w:hAnsi="Arial" w:eastAsia="Arial"/>
              <w:lang w:val="en-US"/>
            </w:rPr>
          </w:rPrChange>
        </w:rPr>
        <w:t xml:space="preserve"> LUA API.</w:t>
      </w:r>
    </w:p>
    <w:p>
      <w:pPr>
        <w:pStyle w:val="Normal"/>
        <w:spacing w:lineRule="auto" w:line="360"/>
        <w:ind w:left="260" w:right="80" w:firstLine="1134"/>
        <w:jc w:val="both"/>
        <w:rPr>
          <w:rFonts w:ascii="Arial" w:hAnsi="Arial" w:eastAsia="Arial"/>
          <w:sz w:val="22"/>
          <w:szCs w:val="22"/>
          <w:lang w:val="en-US"/>
        </w:rPr>
      </w:pPr>
      <w:ins w:id="373" w:author="Mariana" w:date="2018-01-24T22:41:00Z">
        <w:r>
          <w:rPr>
            <w:rFonts w:eastAsia="Arial" w:ascii="Arial" w:hAnsi="Arial"/>
            <w:sz w:val="22"/>
            <w:szCs w:val="22"/>
            <w:lang w:val="en-US"/>
          </w:rPr>
        </w:r>
      </w:ins>
    </w:p>
    <w:p>
      <w:pPr>
        <w:pStyle w:val="Normal"/>
        <w:spacing w:lineRule="auto" w:line="360"/>
        <w:ind w:left="260" w:right="80" w:firstLine="1134"/>
        <w:jc w:val="both"/>
        <w:rPr>
          <w:rFonts w:ascii="Arial" w:hAnsi="Arial" w:eastAsia="Arial"/>
          <w:sz w:val="22"/>
          <w:szCs w:val="22"/>
          <w:lang w:val="en-US"/>
        </w:rPr>
      </w:pPr>
      <w:ins w:id="374" w:author="Mariana" w:date="2018-01-24T22:41:00Z">
        <w:r>
          <w:rPr>
            <w:rFonts w:eastAsia="Arial" w:ascii="Arial" w:hAnsi="Arial"/>
            <w:sz w:val="22"/>
            <w:szCs w:val="22"/>
            <w:lang w:val="en-US"/>
          </w:rPr>
        </w:r>
      </w:ins>
    </w:p>
    <w:p>
      <w:pPr>
        <w:pStyle w:val="Normal"/>
        <w:spacing w:lineRule="auto" w:line="360"/>
        <w:ind w:left="260" w:right="80" w:firstLine="1134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Arial" w:hAnsi="Arial" w:eastAsia="Times New Roman"/>
          <w:sz w:val="22"/>
          <w:szCs w:val="22"/>
          <w:lang w:val="en-US"/>
          <w:del w:id="376" w:author="Mariana" w:date="2018-01-24T22:40:00Z"/>
        </w:rPr>
      </w:pPr>
      <w:del w:id="375" w:author="Mariana" w:date="2018-01-24T22:40:00Z">
        <w:r>
          <w:rPr>
            <w:rFonts w:eastAsia="Times New Roman" w:ascii="Arial" w:hAnsi="Arial"/>
            <w:sz w:val="22"/>
            <w:szCs w:val="22"/>
            <w:lang w:val="en-US"/>
          </w:rPr>
        </w:r>
      </w:del>
    </w:p>
    <w:p>
      <w:pPr>
        <w:pStyle w:val="Normal"/>
        <w:spacing w:lineRule="auto" w:line="360"/>
        <w:ind w:right="-16" w:firstLine="1134"/>
        <w:jc w:val="both"/>
        <w:pPrChange w:id="0" w:author="Mariana" w:date="2018-01-24T22:36:00Z">
          <w:pPr>
            <w:jc w:val="both"/>
            <w:ind w:left="260" w:right="80" w:firstLine="1134"/>
            <w:spacing w:lineRule="auto" w:line="352"/>
          </w:pPr>
        </w:pPrChange>
        <w:rPr>
          <w:rFonts w:ascii="Arial" w:hAnsi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>We have a</w:t>
      </w:r>
      <w:del w:id="377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delText xml:space="preserve"> large variety open-source tools available for custom traffic generation, but reproducing a realistic traffic scenari</w:delText>
        </w:r>
      </w:del>
      <w:del w:id="378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delText xml:space="preserve">o is a hard </w:delText>
        </w:r>
      </w:del>
      <w:del w:id="379" w:author="Mariana" w:date="2018-01-24T22:27:00Z">
        <w:r>
          <w:rPr>
            <w:rFonts w:eastAsia="Arial" w:ascii="Arial" w:hAnsi="Arial"/>
            <w:sz w:val="22"/>
            <w:szCs w:val="22"/>
            <w:lang w:val="en-US"/>
          </w:rPr>
          <w:delText>question</w:delText>
        </w:r>
      </w:del>
      <w:del w:id="380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delText>. Selecting the right framework, a good traffic model, and the right confi</w:delText>
        </w:r>
      </w:del>
      <w:del w:id="381" w:author="Mariana" w:date="2018-01-24T22:38:00Z">
        <w:r>
          <w:rPr>
            <w:rFonts w:ascii="Arial" w:hAnsi="Arial"/>
            <w:sz w:val="22"/>
            <w:szCs w:val="22"/>
            <w:lang w:val="en-US"/>
          </w:rPr>
          <w:delText>guration</w:delText>
        </w:r>
      </w:del>
      <w:del w:id="382" w:author="Mariana" w:date="2018-01-24T22:27:00Z">
        <w:r>
          <w:rPr>
            <w:rFonts w:ascii="Arial" w:hAnsi="Arial"/>
            <w:sz w:val="22"/>
            <w:szCs w:val="22"/>
            <w:lang w:val="en-US"/>
          </w:rPr>
          <w:delText>,</w:delText>
        </w:r>
      </w:del>
      <w:del w:id="383" w:author="Mariana" w:date="2018-01-24T22:38:00Z">
        <w:r>
          <w:rPr>
            <w:rFonts w:ascii="Arial" w:hAnsi="Arial"/>
            <w:sz w:val="22"/>
            <w:szCs w:val="22"/>
            <w:lang w:val="en-US"/>
          </w:rPr>
          <w:delText xml:space="preserve"> is by itself a complex research project</w:delText>
        </w:r>
      </w:del>
      <w:del w:id="384" w:author="Mariana" w:date="2018-01-24T22:27:00Z">
        <w:r>
          <w:rPr>
            <w:rFonts w:ascii="Arial" w:hAnsi="Arial"/>
            <w:sz w:val="22"/>
            <w:szCs w:val="22"/>
            <w:lang w:val="en-US"/>
          </w:rPr>
          <w:delText xml:space="preserve"> </w:delText>
        </w:r>
      </w:del>
      <w:del w:id="385" w:author="Mariana" w:date="2018-01-24T22:40:00Z">
        <w:r>
          <w:rPr>
            <w:rFonts w:ascii="Arial" w:hAnsi="Arial"/>
            <w:sz w:val="22"/>
            <w:szCs w:val="22"/>
            <w:lang w:val="en-US"/>
          </w:rPr>
          <w:delText>[Bartlet</w:delText>
        </w:r>
      </w:del>
      <w:del w:id="386" w:author="Mariana" w:date="2018-01-24T22:38:00Z">
        <w:r>
          <w:rPr>
            <w:rFonts w:ascii="Arial" w:hAnsi="Arial"/>
            <w:sz w:val="22"/>
            <w:szCs w:val="22"/>
            <w:lang w:val="en-US"/>
          </w:rPr>
          <w:delText>t</w:delText>
        </w:r>
      </w:del>
    </w:p>
    <w:p>
      <w:pPr>
        <w:pStyle w:val="Normal"/>
        <w:rPr/>
      </w:pPr>
      <w:r>
        <w:rPr/>
      </w:r>
    </w:p>
    <w:tbl>
      <w:tblPr>
        <w:tblStyle w:val="Tabelacomgrade"/>
        <w:tblW w:w="3660" w:type="dxa"/>
        <w:jc w:val="left"/>
        <w:tblInd w:w="368" w:type="dxa"/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660"/>
      </w:tblGrid>
      <w:tr>
        <w:trPr>
          <w:del w:id="387" w:author="Mariana" w:date="2018-01-24T22:27:00Z"/>
          <w:trHeight w:val="238" w:hRule="atLeast"/>
        </w:trPr>
        <w:tc>
          <w:tcPr>
            <w:tcW w:w="3660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  <w:insideH w:val="dashSmallGap" w:sz="8" w:space="0" w:color="00000A"/>
              <w:insideV w:val="dashSmallGap" w:sz="8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right="-16" w:firstLine="1134"/>
              <w:jc w:val="both"/>
              <w:pPrChange w:id="0" w:author="Mariana" w:date="2018-01-24T22:36:00Z">
                <w:pPr>
                  <w:jc w:val="right"/>
                </w:pPr>
              </w:pPrChange>
              <w:rPr>
                <w:rFonts w:ascii="Arial" w:hAnsi="Arial" w:eastAsia="Arial"/>
                <w:lang w:val="en-US"/>
              </w:rPr>
            </w:pPr>
            <w:del w:id="388" w:author="Mariana" w:date="2018-01-24T22:27:00Z">
              <w:bookmarkStart w:id="4" w:name="page3"/>
              <w:bookmarkEnd w:id="4"/>
              <w:r>
                <w:rPr>
                  <w:rFonts w:eastAsia="Arial" w:ascii="Arial" w:hAnsi="Arial"/>
                  <w:lang w:val="en-US"/>
                </w:rPr>
                <w:delText>19</w:delText>
              </w:r>
            </w:del>
          </w:p>
        </w:tc>
      </w:tr>
      <w:tr>
        <w:trPr>
          <w:del w:id="389" w:author="Mariana" w:date="2018-01-24T22:27:00Z"/>
          <w:trHeight w:val="33" w:hRule="atLeast"/>
        </w:trPr>
        <w:tc>
          <w:tcPr>
            <w:tcW w:w="3660" w:type="dxa"/>
            <w:tcBorders>
              <w:top w:val="dashSmallGap" w:sz="8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right="-16" w:firstLine="1134"/>
              <w:jc w:val="both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</w:tr>
    </w:tbl>
    <w:p>
      <w:pPr>
        <w:pStyle w:val="Normal"/>
        <w:spacing w:lineRule="auto" w:line="360"/>
        <w:ind w:firstLine="851"/>
        <w:jc w:val="both"/>
        <w:pPrChange w:id="0" w:author="Mariana" w:date="2018-01-24T22:39:00Z">
          <w:pPr>
            <w:spacing w:lineRule="exact" w:line="200"/>
          </w:pPr>
        </w:pPrChange>
        <w:rPr>
          <w:rFonts w:ascii="Times New Roman" w:hAnsi="Times New Roman" w:eastAsia="Times New Roman" w:cs="Times New Roman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>There is a</w:t>
      </w:r>
      <w:ins w:id="390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t xml:space="preserve"> large variety </w:t>
        </w:r>
      </w:ins>
      <w:ins w:id="391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t xml:space="preserve">of </w:t>
        </w:r>
      </w:ins>
      <w:ins w:id="392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t>open-source tools available for custom traffic generation, but reproducing a realistic traffic scenari</w:t>
        </w:r>
      </w:ins>
      <w:ins w:id="393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t xml:space="preserve">o is a hard </w:t>
        </w:r>
      </w:ins>
      <w:ins w:id="394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t>matter</w:t>
        </w:r>
      </w:ins>
      <w:ins w:id="395" w:author="Mariana" w:date="2018-01-24T22:38:00Z">
        <w:r>
          <w:rPr>
            <w:rFonts w:eastAsia="Arial" w:ascii="Arial" w:hAnsi="Arial"/>
            <w:sz w:val="22"/>
            <w:szCs w:val="22"/>
            <w:lang w:val="en-US"/>
          </w:rPr>
          <w:t>. Selecting the right framework, a good traffic model, and the right confi</w:t>
        </w:r>
      </w:ins>
      <w:ins w:id="396" w:author="Mariana" w:date="2018-01-24T22:38:00Z">
        <w:r>
          <w:rPr>
            <w:rFonts w:ascii="Arial" w:hAnsi="Arial"/>
            <w:sz w:val="22"/>
            <w:szCs w:val="22"/>
            <w:lang w:val="en-US"/>
          </w:rPr>
          <w:t>guration is by itself a complex research project</w:t>
        </w:r>
      </w:ins>
      <w:ins w:id="397" w:author="Mariana" w:date="2018-01-24T22:38:00Z">
        <w:r>
          <w:rPr>
            <w:rFonts w:ascii="Arial" w:hAnsi="Arial"/>
            <w:sz w:val="22"/>
            <w:szCs w:val="22"/>
            <w:lang w:val="en-US"/>
          </w:rPr>
          <w:t xml:space="preserve"> [Bartlet</w:t>
        </w:r>
      </w:ins>
      <w:ins w:id="398" w:author="Mariana" w:date="2018-01-24T22:40:00Z">
        <w:r>
          <w:rPr>
            <w:rFonts w:ascii="Arial" w:hAnsi="Arial"/>
            <w:sz w:val="22"/>
            <w:szCs w:val="22"/>
            <w:lang w:val="en-US"/>
          </w:rPr>
          <w:t>t</w:t>
        </w:r>
      </w:ins>
      <w:ins w:id="399" w:author="Mariana" w:date="2018-01-24T22:41:00Z">
        <w:r>
          <w:rPr>
            <w:rFonts w:ascii="Arial" w:hAnsi="Arial"/>
            <w:sz w:val="22"/>
            <w:szCs w:val="22"/>
            <w:lang w:val="en-US"/>
          </w:rPr>
          <w:t xml:space="preserve"> &amp; </w:t>
        </w:r>
      </w:ins>
      <w:ins w:id="400" w:author="Mariana" w:date="2018-01-24T22:41:00Z">
        <w:r>
          <w:rPr>
            <w:rFonts w:ascii="Arial" w:hAnsi="Arial"/>
            <w:sz w:val="22"/>
            <w:szCs w:val="22"/>
            <w:lang w:val="en-US"/>
          </w:rPr>
          <w:t>Mirkovic</w:t>
        </w:r>
      </w:ins>
      <w:ins w:id="401" w:author="Mariana" w:date="2018-01-24T22:41:00Z">
        <w:r>
          <w:rPr>
            <w:rFonts w:ascii="Arial" w:hAnsi="Arial"/>
            <w:sz w:val="22"/>
            <w:szCs w:val="22"/>
            <w:lang w:val="en-US"/>
          </w:rPr>
          <w:t>, 2015]</w:t>
        </w:r>
      </w:ins>
    </w:p>
    <w:p>
      <w:pPr>
        <w:pStyle w:val="Normal"/>
        <w:spacing w:lineRule="auto" w:line="360"/>
        <w:ind w:firstLine="851"/>
        <w:jc w:val="both"/>
        <w:rPr>
          <w:rFonts w:ascii="Times New Roman" w:hAnsi="Times New Roman" w:eastAsia="Times New Roman" w:cs="Times New Roman"/>
          <w:lang w:val="en-US"/>
        </w:rPr>
      </w:pPr>
      <w:del w:id="402" w:author="Mariana" w:date="2018-01-24T22:27:00Z">
        <w:r>
          <w:rPr>
            <w:rFonts w:eastAsia="Times New Roman" w:cs="Times New Roman" w:ascii="Times New Roman" w:hAnsi="Times New Roman"/>
            <w:lang w:val="en-US"/>
          </w:rPr>
        </w:r>
      </w:del>
    </w:p>
    <w:p>
      <w:pPr>
        <w:pStyle w:val="Normal"/>
        <w:spacing w:lineRule="auto" w:line="360"/>
        <w:ind w:firstLine="851"/>
        <w:jc w:val="both"/>
        <w:pPrChange w:id="0" w:author="Mariana" w:date="2018-01-24T22:39:00Z">
          <w:pPr>
            <w:jc w:val="both"/>
            <w:ind w:left="260" w:right="20" w:hanging="0"/>
            <w:spacing w:lineRule="auto" w:line="348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>e</w:t>
      </w:r>
      <w:del w:id="403" w:author="Mariana" w:date="2018-01-24T22:30:00Z">
        <w:r>
          <w:rPr>
            <w:rFonts w:eastAsia="Arial" w:ascii="Arial" w:hAnsi="Arial"/>
            <w:sz w:val="22"/>
            <w:szCs w:val="22"/>
            <w:lang w:val="en-US"/>
          </w:rPr>
          <w:delText xml:space="preserve"> </w:delText>
        </w:r>
      </w:del>
      <w:del w:id="404" w:author="Mariana" w:date="2018-01-24T22:41:00Z">
        <w:r>
          <w:rPr>
            <w:rFonts w:eastAsia="Arial" w:ascii="Arial" w:hAnsi="Arial"/>
            <w:sz w:val="22"/>
            <w:szCs w:val="22"/>
            <w:lang w:val="en-US"/>
          </w:rPr>
          <w:delText>Mirkovic 2015]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[Leland et al.</w:t>
      </w:r>
      <w:ins w:id="405" w:author="Mariana" w:date="2018-01-24T22:3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1994]. Since it </w:t>
      </w:r>
      <w:del w:id="406" w:author="Mariana" w:date="2018-01-24T22:48:00Z">
        <w:r>
          <w:rPr>
            <w:rFonts w:eastAsia="Arial" w:ascii="Arial" w:hAnsi="Arial"/>
            <w:sz w:val="22"/>
            <w:szCs w:val="22"/>
            <w:lang w:val="en-US"/>
          </w:rPr>
          <w:delText xml:space="preserve">is </w:delText>
        </w:r>
      </w:del>
      <w:r>
        <w:rPr>
          <w:rFonts w:eastAsia="Arial" w:ascii="Arial" w:hAnsi="Arial"/>
          <w:sz w:val="22"/>
          <w:szCs w:val="22"/>
          <w:lang w:val="en-US"/>
        </w:rPr>
        <w:t>usually is not the main goal of the project, but just a mean, many times</w:t>
      </w:r>
      <w:ins w:id="407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a simplistic and </w:t>
      </w:r>
      <w:del w:id="408" w:author="Mariana" w:date="2018-01-24T22:49:00Z">
        <w:r>
          <w:rPr>
            <w:rFonts w:eastAsia="Arial" w:ascii="Arial" w:hAnsi="Arial"/>
            <w:sz w:val="22"/>
            <w:szCs w:val="22"/>
            <w:lang w:val="en-US"/>
          </w:rPr>
          <w:delText>irrealistic</w:delText>
        </w:r>
      </w:del>
      <w:ins w:id="409" w:author="Mariana" w:date="2018-01-24T22:49:00Z">
        <w:r>
          <w:rPr>
            <w:rFonts w:eastAsia="Arial" w:ascii="Arial" w:hAnsi="Arial"/>
            <w:sz w:val="22"/>
            <w:szCs w:val="22"/>
            <w:lang w:val="en-US"/>
          </w:rPr>
          <w:t>unrealistic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</w:t>
      </w:r>
      <w:del w:id="410" w:author="Mariana" w:date="2018-01-24T22:49:00Z">
        <w:r>
          <w:rPr>
            <w:rFonts w:eastAsia="Arial" w:ascii="Arial" w:hAnsi="Arial"/>
            <w:sz w:val="22"/>
            <w:szCs w:val="22"/>
            <w:lang w:val="en-US"/>
          </w:rPr>
          <w:delText>sollution</w:delText>
        </w:r>
      </w:del>
      <w:ins w:id="411" w:author="Mariana" w:date="2018-01-24T22:49:00Z">
        <w:r>
          <w:rPr>
            <w:rFonts w:eastAsia="Arial" w:ascii="Arial" w:hAnsi="Arial"/>
            <w:sz w:val="22"/>
            <w:szCs w:val="22"/>
            <w:lang w:val="en-US"/>
          </w:rPr>
          <w:t>solution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is</w:t>
      </w:r>
      <w:ins w:id="412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413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delText xml:space="preserve"> </w:delText>
        </w:r>
      </w:del>
      <w:del w:id="414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delText xml:space="preserve">opt </w:delText>
        </w:r>
      </w:del>
      <w:ins w:id="415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t>selected</w:t>
        </w:r>
      </w:ins>
      <w:ins w:id="416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417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delText xml:space="preserve">because </w:delText>
        </w:r>
      </w:del>
      <w:ins w:id="418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t>due to</w:t>
        </w:r>
      </w:ins>
      <w:del w:id="419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delText>of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 the limited resources such as time and </w:t>
      </w:r>
      <w:del w:id="420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delText>manpower</w:delText>
        </w:r>
      </w:del>
      <w:ins w:id="421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t>labor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. </w:t>
      </w:r>
      <w:del w:id="422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delText>Reproducig</w:delText>
        </w:r>
      </w:del>
      <w:ins w:id="423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t>Reproducing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a realistic traffic </w:t>
      </w:r>
      <w:del w:id="424" w:author="Mariana" w:date="2018-01-24T22:50:00Z">
        <w:r>
          <w:rPr>
            <w:rFonts w:eastAsia="Arial" w:ascii="Arial" w:hAnsi="Arial"/>
            <w:sz w:val="22"/>
            <w:szCs w:val="22"/>
            <w:lang w:val="en-US"/>
          </w:rPr>
          <w:delText>usung</w:delText>
        </w:r>
      </w:del>
      <w:ins w:id="425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t>through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these tools is a man</w:t>
      </w:r>
      <w:del w:id="426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</w:rPr>
        <w:t xml:space="preserve">ual process and demands </w:t>
      </w:r>
      <w:ins w:id="427" w:author="Mariana" w:date="2018-01-24T22:51:00Z">
        <w:r>
          <w:rPr>
            <w:rFonts w:eastAsia="Arial" w:ascii="Arial" w:hAnsi="Arial"/>
            <w:sz w:val="22"/>
            <w:szCs w:val="22"/>
            <w:lang w:val="en-US"/>
          </w:rPr>
          <w:t xml:space="preserve">an </w:t>
        </w:r>
      </w:ins>
      <w:r>
        <w:rPr>
          <w:rFonts w:eastAsia="Arial" w:ascii="Arial" w:hAnsi="Arial"/>
          <w:sz w:val="22"/>
          <w:szCs w:val="22"/>
          <w:lang w:val="en-US"/>
        </w:rPr>
        <w:t>implementation of scripts or programs leveraging human (and scarce) expertise on network traffic characteristics and experimental evaluation.</w:t>
      </w:r>
    </w:p>
    <w:p>
      <w:pPr>
        <w:pStyle w:val="Normal"/>
        <w:spacing w:lineRule="exact" w:line="72"/>
        <w:ind w:right="-16" w:hanging="0"/>
        <w:rPr>
          <w:rFonts w:ascii="Times New Roman" w:hAnsi="Times New Roman" w:eastAsia="Times New Roman" w:cs="Times New Roman"/>
          <w:sz w:val="22"/>
          <w:szCs w:val="22"/>
          <w:lang w:val="en-US"/>
          <w:del w:id="429" w:author="Mariana" w:date="2018-01-24T22:31:00Z"/>
        </w:rPr>
      </w:pPr>
      <w:del w:id="428" w:author="Mariana" w:date="2018-01-24T22:31:00Z">
        <w:r>
          <w:rPr>
            <w:rFonts w:eastAsia="Times New Roman" w:cs="Times New Roman" w:ascii="Times New Roman" w:hAnsi="Times New Roman"/>
            <w:sz w:val="22"/>
            <w:szCs w:val="22"/>
            <w:lang w:val="en-US"/>
          </w:rPr>
        </w:r>
      </w:del>
    </w:p>
    <w:p>
      <w:pPr>
        <w:pStyle w:val="Normal"/>
        <w:spacing w:lineRule="auto" w:line="360"/>
        <w:ind w:left="260" w:right="-16" w:firstLine="1134"/>
        <w:jc w:val="both"/>
        <w:pPrChange w:id="0" w:author="Mariana" w:date="2018-01-24T22:36:00Z">
          <w:pPr>
            <w:jc w:val="both"/>
            <w:ind w:left="260" w:right="20" w:firstLine="1134"/>
            <w:spacing w:lineRule="auto" w:line="360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There are few</w:t>
      </w:r>
      <w:del w:id="431" w:author="Mariana" w:date="2018-01-24T22:52:00Z">
        <w:r>
          <w:rPr>
            <w:rFonts w:eastAsia="Arial" w:ascii="Arial" w:hAnsi="Arial"/>
            <w:sz w:val="22"/>
            <w:szCs w:val="22"/>
            <w:lang w:val="en-US"/>
          </w:rPr>
          <w:delText>er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del w:id="433" w:author="Mariana" w:date="2018-01-24T22:52:00Z">
        <w:r>
          <w:rPr>
            <w:rFonts w:eastAsia="Arial" w:ascii="Arial" w:hAnsi="Arial"/>
            <w:sz w:val="22"/>
            <w:szCs w:val="22"/>
            <w:lang w:val="en-US"/>
          </w:rPr>
          <w:delText>sollutions</w:delText>
        </w:r>
      </w:del>
      <w:ins w:id="434" w:author="Mariana" w:date="2018-01-24T22:52:00Z">
        <w:r>
          <w:rPr>
            <w:rFonts w:eastAsia="Arial" w:ascii="Arial" w:hAnsi="Arial"/>
            <w:sz w:val="22"/>
            <w:szCs w:val="22"/>
            <w:lang w:val="en-US"/>
          </w:rPr>
          <w:t>solutions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on the open source community available </w:t>
      </w:r>
      <w:del w:id="436" w:author="Mariana" w:date="2018-01-24T22:52:00Z">
        <w:r>
          <w:rPr>
            <w:rFonts w:eastAsia="Arial" w:ascii="Arial" w:hAnsi="Arial"/>
            <w:sz w:val="22"/>
            <w:szCs w:val="22"/>
            <w:lang w:val="en-US"/>
          </w:rPr>
          <w:delText>that aim</w:delText>
        </w:r>
      </w:del>
      <w:ins w:id="437" w:author="Mariana" w:date="2018-01-24T22:52:00Z">
        <w:r>
          <w:rPr>
            <w:rFonts w:eastAsia="Arial" w:ascii="Arial" w:hAnsi="Arial"/>
            <w:sz w:val="22"/>
            <w:szCs w:val="22"/>
            <w:lang w:val="en-US"/>
          </w:rPr>
          <w:t>aiming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to fill this gap. Tools like Swing and Harpoon</w:t>
      </w:r>
      <w:ins w:id="439" w:author="Mariana" w:date="2018-01-24T22:53:00Z">
        <w:r>
          <w:rPr>
            <w:rFonts w:eastAsia="Arial" w:ascii="Arial" w:hAnsi="Arial"/>
            <w:sz w:val="22"/>
            <w:szCs w:val="22"/>
            <w:lang w:val="en-US"/>
          </w:rPr>
          <w:t>, for instance,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uses capture traces to set intern</w:t>
      </w:r>
      <w:ins w:id="441" w:author="Mariana" w:date="2018-01-24T22:53:00Z">
        <w:r>
          <w:rPr>
            <w:rFonts w:eastAsia="Arial" w:ascii="Arial" w:hAnsi="Arial"/>
            <w:sz w:val="22"/>
            <w:szCs w:val="22"/>
            <w:lang w:val="en-US"/>
          </w:rPr>
          <w:t>al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parameters, </w:t>
      </w:r>
      <w:del w:id="443" w:author="Mariana" w:date="2018-01-24T22:53:00Z">
        <w:r>
          <w:rPr>
            <w:rFonts w:eastAsia="Arial" w:ascii="Arial" w:hAnsi="Arial"/>
            <w:sz w:val="22"/>
            <w:szCs w:val="22"/>
            <w:lang w:val="en-US"/>
          </w:rPr>
          <w:delText xml:space="preserve">enabling </w:delText>
        </w:r>
      </w:del>
      <w:ins w:id="444" w:author="Mariana" w:date="2018-01-24T22:53:00Z">
        <w:r>
          <w:rPr>
            <w:rFonts w:eastAsia="Arial" w:ascii="Arial" w:hAnsi="Arial"/>
            <w:sz w:val="22"/>
            <w:szCs w:val="22"/>
            <w:lang w:val="en-US"/>
          </w:rPr>
          <w:t>providing</w:t>
        </w:r>
      </w:ins>
      <w:ins w:id="445" w:author="Mariana" w:date="2018-01-24T22:53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an easier configuration. </w:t>
      </w:r>
      <w:del w:id="447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delText>Also</w:delText>
        </w:r>
      </w:del>
      <w:ins w:id="448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>Moreover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, Swing uses complex multi-levels </w:t>
      </w:r>
      <w:del w:id="450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delText>models which</w:delText>
        </w:r>
      </w:del>
      <w:ins w:id="451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>models that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are able to pro</w:t>
      </w:r>
      <w:del w:id="453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vide a high degree of realism [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Vishwanath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del w:id="457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delText xml:space="preserve">e </w:delText>
        </w:r>
      </w:del>
      <w:ins w:id="458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ins w:id="459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Vahdat</w:t>
      </w:r>
      <w:ins w:id="461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2009]</w:t>
      </w:r>
      <w:ins w:id="463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del w:id="464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delText>. However</w:delText>
        </w:r>
      </w:del>
      <w:ins w:id="465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 xml:space="preserve"> h</w:t>
        </w:r>
      </w:ins>
      <w:ins w:id="466" w:author="Mariana" w:date="2018-01-24T22:54:00Z">
        <w:r>
          <w:rPr>
            <w:rFonts w:eastAsia="Arial" w:ascii="Arial" w:hAnsi="Arial"/>
            <w:sz w:val="22"/>
            <w:szCs w:val="22"/>
            <w:lang w:val="en-US"/>
          </w:rPr>
          <w:t>owever,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they have their issues as well. Harpoon does not configure parameters at packet level [Sommers et al.</w:t>
      </w:r>
      <w:ins w:id="468" w:author="Mariana" w:date="2018-01-24T22:55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2004] and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is not supported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by newer Linux kernels, </w:t>
      </w:r>
      <w:del w:id="472" w:author="Mariana" w:date="2018-01-24T22:55:00Z">
        <w:r>
          <w:rPr>
            <w:rFonts w:eastAsia="Arial" w:ascii="Arial" w:hAnsi="Arial"/>
            <w:sz w:val="22"/>
            <w:szCs w:val="22"/>
            <w:lang w:val="en-US"/>
          </w:rPr>
          <w:delText xml:space="preserve">what </w:delText>
        </w:r>
      </w:del>
      <w:ins w:id="473" w:author="Mariana" w:date="2018-01-24T22:55:00Z">
        <w:r>
          <w:rPr>
            <w:rFonts w:eastAsia="Arial" w:ascii="Arial" w:hAnsi="Arial"/>
            <w:sz w:val="22"/>
            <w:szCs w:val="22"/>
            <w:lang w:val="en-US"/>
          </w:rPr>
          <w:t>which</w:t>
        </w:r>
      </w:ins>
      <w:ins w:id="474" w:author="Mariana" w:date="2018-01-24T22:5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may be a huge problem with setup and config</w:t>
      </w:r>
      <w:del w:id="476" w:author="Mariana" w:date="2018-01-24T22:55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uration. Swing [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Vishwanath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del w:id="480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delText xml:space="preserve">e </w:delText>
        </w:r>
      </w:del>
      <w:ins w:id="481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ins w:id="482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Vahdat</w:t>
      </w:r>
      <w:ins w:id="484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2009] aims to generate realistic traffic, </w:t>
      </w:r>
      <w:del w:id="486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delText xml:space="preserve">but </w:delText>
        </w:r>
      </w:del>
      <w:ins w:id="487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t xml:space="preserve">although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foc</w:t>
      </w:r>
      <w:del w:id="489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delText>o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us</w:t>
      </w:r>
      <w:ins w:id="491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>ing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on background traffic, and high throughputs</w:t>
      </w:r>
      <w:del w:id="493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delText xml:space="preserve"> it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is not a</w:t>
      </w:r>
      <w:ins w:id="495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t xml:space="preserve">n objective </w:t>
        </w:r>
      </w:ins>
      <w:del w:id="496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delText xml:space="preserve"> goal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of</w:t>
      </w:r>
      <w:del w:id="498" w:author="Mariana" w:date="2018-01-24T22:56:00Z">
        <w:r>
          <w:rPr>
            <w:rFonts w:eastAsia="Arial" w:ascii="Arial" w:hAnsi="Arial"/>
            <w:sz w:val="22"/>
            <w:szCs w:val="22"/>
            <w:lang w:val="en-US"/>
          </w:rPr>
          <w:delText>f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the application [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Vishwanath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del w:id="502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delText xml:space="preserve">e </w:delText>
        </w:r>
      </w:del>
      <w:ins w:id="503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ins w:id="504" w:author="Mariana" w:date="2018-01-24T22:57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Vah</w:t>
      </w:r>
      <w:del w:id="506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dat</w:t>
      </w:r>
      <w:ins w:id="508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2009] [Bartlett </w:t>
      </w:r>
      <w:del w:id="510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delText xml:space="preserve">e </w:delText>
        </w:r>
      </w:del>
      <w:ins w:id="511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>&amp;</w:t>
        </w:r>
      </w:ins>
      <w:ins w:id="512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Mirkovic</w:t>
      </w:r>
      <w:ins w:id="514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2015]. </w:t>
      </w:r>
      <w:del w:id="516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delText>Due the fact that</w:delText>
        </w:r>
      </w:del>
      <w:ins w:id="517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>Because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its traffic generation engine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is coupled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to its modeling framework, you </w:t>
      </w:r>
      <w:del w:id="521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delText>can’t</w:delText>
        </w:r>
      </w:del>
      <w:ins w:id="522" w:author="Mariana" w:date="2018-01-24T22:58:00Z">
        <w:r>
          <w:rPr>
            <w:rFonts w:eastAsia="Arial" w:ascii="Arial" w:hAnsi="Arial"/>
            <w:sz w:val="22"/>
            <w:szCs w:val="22"/>
            <w:lang w:val="en-US"/>
          </w:rPr>
          <w:t>cannot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opt to use a newer/faster packet generation library. The only way of replacing the traffic engine is </w:t>
      </w:r>
      <w:ins w:id="524" w:author="Mariana" w:date="2018-01-24T22:59:00Z">
        <w:r>
          <w:rPr>
            <w:rFonts w:eastAsia="Arial" w:ascii="Arial" w:hAnsi="Arial"/>
            <w:sz w:val="22"/>
            <w:szCs w:val="22"/>
            <w:lang w:val="en-US"/>
          </w:rPr>
          <w:t xml:space="preserve">by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changing and recompiling the original code</w:t>
      </w:r>
      <w:del w:id="526" w:author="Mariana" w:date="2018-01-24T22:59:00Z">
        <w:r>
          <w:rPr>
            <w:rFonts w:eastAsia="Arial" w:ascii="Arial" w:hAnsi="Arial"/>
            <w:sz w:val="22"/>
            <w:szCs w:val="22"/>
            <w:lang w:val="en-US"/>
          </w:rPr>
          <w:delText>. This</w:delText>
        </w:r>
      </w:del>
      <w:ins w:id="527" w:author="Mariana" w:date="2018-01-24T22:59:00Z">
        <w:r>
          <w:rPr>
            <w:rFonts w:eastAsia="Arial" w:ascii="Arial" w:hAnsi="Arial"/>
            <w:sz w:val="22"/>
            <w:szCs w:val="22"/>
            <w:lang w:val="en-US"/>
          </w:rPr>
          <w:t>, which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is clearly a hard task [Bartlett </w:t>
      </w:r>
      <w:ins w:id="529" w:author="Mariana" w:date="2018-01-24T22:59:00Z">
        <w:r>
          <w:rPr>
            <w:rFonts w:eastAsia="Arial" w:ascii="Arial" w:hAnsi="Arial"/>
            <w:sz w:val="22"/>
            <w:szCs w:val="22"/>
            <w:lang w:val="en-US"/>
          </w:rPr>
          <w:t xml:space="preserve">&amp; </w:t>
        </w:r>
      </w:ins>
      <w:del w:id="530" w:author="Mariana" w:date="2018-01-24T22:59:00Z">
        <w:r>
          <w:rPr>
            <w:rFonts w:eastAsia="Arial" w:ascii="Arial" w:hAnsi="Arial"/>
            <w:sz w:val="22"/>
            <w:szCs w:val="22"/>
            <w:lang w:val="en-US"/>
          </w:rPr>
          <w:delText xml:space="preserve">e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Mirkovic</w:t>
      </w:r>
      <w:ins w:id="532" w:author="Mariana" w:date="2018-01-24T22:59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2015], </w:t>
      </w:r>
      <w:del w:id="534" w:author="Mariana" w:date="2018-01-24T23:00:00Z">
        <w:r>
          <w:rPr>
            <w:rFonts w:eastAsia="Arial" w:ascii="Arial" w:hAnsi="Arial"/>
            <w:sz w:val="22"/>
            <w:szCs w:val="22"/>
            <w:lang w:val="en-US"/>
          </w:rPr>
          <w:delText xml:space="preserve">and </w:delText>
        </w:r>
      </w:del>
      <w:ins w:id="535" w:author="Mariana" w:date="2018-01-24T23:00:00Z">
        <w:r>
          <w:rPr>
            <w:rFonts w:eastAsia="Arial" w:ascii="Arial" w:hAnsi="Arial"/>
            <w:sz w:val="22"/>
            <w:szCs w:val="22"/>
            <w:lang w:val="en-US"/>
          </w:rPr>
          <w:t>besides being</w:t>
        </w:r>
      </w:ins>
      <w:ins w:id="536" w:author="Mariana" w:date="2018-01-24T23:00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an </w:t>
      </w:r>
      <w:ins w:id="538" w:author="Mariana" w:date="2018-01-24T23:00:00Z">
        <w:r>
          <w:rPr>
            <w:rFonts w:eastAsia="Arial" w:ascii="Arial" w:hAnsi="Arial"/>
            <w:sz w:val="22"/>
            <w:szCs w:val="22"/>
            <w:lang w:val="en-US"/>
          </w:rPr>
          <w:t xml:space="preserve">action prone to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error</w:t>
      </w:r>
      <w:del w:id="540" w:author="Mariana" w:date="2018-01-24T23:00:00Z">
        <w:r>
          <w:rPr>
            <w:rFonts w:eastAsia="Arial" w:ascii="Arial" w:hAnsi="Arial"/>
            <w:sz w:val="22"/>
            <w:szCs w:val="22"/>
            <w:lang w:val="en-US"/>
          </w:rPr>
          <w:delText xml:space="preserve"> prone activity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. Again, we fall </w:t>
      </w:r>
      <w:del w:id="542" w:author="Mariana" w:date="2018-01-24T23:01:00Z">
        <w:r>
          <w:rPr>
            <w:rFonts w:eastAsia="Arial" w:ascii="Arial" w:hAnsi="Arial"/>
            <w:sz w:val="22"/>
            <w:szCs w:val="22"/>
            <w:lang w:val="en-US"/>
          </w:rPr>
          <w:delText xml:space="preserve">in </w:delText>
        </w:r>
      </w:del>
      <w:ins w:id="543" w:author="Mariana" w:date="2018-01-24T23:01:00Z">
        <w:r>
          <w:rPr>
            <w:rFonts w:eastAsia="Arial" w:ascii="Arial" w:hAnsi="Arial"/>
            <w:sz w:val="22"/>
            <w:szCs w:val="22"/>
            <w:lang w:val="en-US"/>
          </w:rPr>
          <w:t>under</w:t>
        </w:r>
      </w:ins>
      <w:ins w:id="544" w:author="Mariana" w:date="2018-01-24T23:01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the same </w:t>
      </w:r>
      <w:del w:id="546" w:author="Mariana" w:date="2018-01-24T23:01:00Z">
        <w:r>
          <w:rPr>
            <w:rFonts w:eastAsia="Arial" w:ascii="Arial" w:hAnsi="Arial"/>
            <w:sz w:val="22"/>
            <w:szCs w:val="22"/>
            <w:lang w:val="en-US"/>
          </w:rPr>
          <w:delText xml:space="preserve">problem </w:delText>
        </w:r>
      </w:del>
      <w:ins w:id="547" w:author="Mariana" w:date="2018-01-24T23:01:00Z">
        <w:r>
          <w:rPr>
            <w:rFonts w:eastAsia="Arial" w:ascii="Arial" w:hAnsi="Arial"/>
            <w:sz w:val="22"/>
            <w:szCs w:val="22"/>
            <w:lang w:val="en-US"/>
          </w:rPr>
          <w:t>issue,</w:t>
        </w:r>
      </w:ins>
      <w:ins w:id="548" w:author="Mariana" w:date="2018-01-24T23:01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a complex task that </w:t>
      </w:r>
      <w:del w:id="550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delText xml:space="preserve">usually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is </w:t>
      </w:r>
      <w:ins w:id="552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t xml:space="preserve">usually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not the goal of the project.</w:t>
      </w:r>
    </w:p>
    <w:p>
      <w:pPr>
        <w:pStyle w:val="Normal"/>
        <w:spacing w:lineRule="exact" w:line="66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2"/>
        <w:ind w:left="260" w:right="20" w:firstLine="1134"/>
        <w:jc w:val="both"/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Another </w:t>
      </w:r>
      <w:del w:id="555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delText xml:space="preserve">issue </w:delText>
        </w:r>
      </w:del>
      <w:ins w:id="556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t xml:space="preserve">matter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is the large variety of tools,</w:t>
      </w:r>
      <w:ins w:id="558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t xml:space="preserve"> along with</w:t>
        </w:r>
      </w:ins>
      <w:del w:id="559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delText xml:space="preserve"> and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different methods of configuration and limitations. To create a custom traffic, a user must read large manuals</w:t>
      </w:r>
      <w:del w:id="561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and custom-design scripts. One of our bigger proposals is </w:t>
      </w:r>
      <w:ins w:id="563" w:author="Mariana" w:date="2018-01-24T23:02:00Z">
        <w:r>
          <w:rPr>
            <w:rFonts w:eastAsia="Arial" w:ascii="Arial" w:hAnsi="Arial"/>
            <w:sz w:val="22"/>
            <w:szCs w:val="22"/>
            <w:lang w:val="en-US"/>
          </w:rPr>
          <w:t xml:space="preserve">to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create a tool able to automatically do th</w:t>
      </w:r>
      <w:del w:id="565" w:author="Mariana" w:date="2018-01-24T23:04:00Z">
        <w:r>
          <w:rPr>
            <w:rFonts w:eastAsia="Arial" w:ascii="Arial" w:hAnsi="Arial"/>
            <w:sz w:val="22"/>
            <w:szCs w:val="22"/>
            <w:lang w:val="en-US"/>
          </w:rPr>
          <w:delText>i</w:delText>
        </w:r>
      </w:del>
      <w:ins w:id="566" w:author="Mariana" w:date="2018-01-24T23:04:00Z">
        <w:r>
          <w:rPr>
            <w:rFonts w:eastAsia="Arial" w:ascii="Arial" w:hAnsi="Arial"/>
            <w:sz w:val="22"/>
            <w:szCs w:val="22"/>
            <w:lang w:val="en-US"/>
          </w:rPr>
          <w:t>e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s</w:t>
      </w:r>
      <w:ins w:id="568" w:author="Mariana" w:date="2018-01-24T23:04:00Z">
        <w:r>
          <w:rPr>
            <w:rFonts w:eastAsia="Arial" w:ascii="Arial" w:hAnsi="Arial"/>
            <w:sz w:val="22"/>
            <w:szCs w:val="22"/>
            <w:lang w:val="en-US"/>
          </w:rPr>
          <w:t>e</w:t>
        </w:r>
      </w:ins>
      <w:commentRangeStart w:id="4"/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processes</w:t>
      </w:r>
      <w:r>
        <w:rPr>
          <w:rFonts w:eastAsia="Arial" w:ascii="Arial" w:hAnsi="Arial"/>
          <w:sz w:val="22"/>
          <w:szCs w:val="22"/>
          <w:lang w:val="en-US"/>
        </w:rPr>
      </w:r>
      <w:del w:id="570" w:author="Mariana" w:date="2018-01-24T23:03:00Z">
        <w:commentRangeEnd w:id="4"/>
        <w:r>
          <w:commentReference w:id="4"/>
        </w:r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  <w:ins w:id="571" w:author="Mariana" w:date="2018-01-24T23:03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</w:t>
      </w:r>
      <w:del w:id="573" w:author="Mariana" w:date="2018-01-24T23:03:00Z">
        <w:r>
          <w:rPr>
            <w:rFonts w:eastAsia="Arial" w:ascii="Arial" w:hAnsi="Arial"/>
            <w:sz w:val="22"/>
            <w:szCs w:val="22"/>
            <w:lang w:val="en-US"/>
          </w:rPr>
          <w:delText xml:space="preserve">So </w:delText>
        </w:r>
      </w:del>
      <w:ins w:id="574" w:author="Mariana" w:date="2018-01-24T23:03:00Z">
        <w:r>
          <w:rPr>
            <w:rFonts w:eastAsia="Arial" w:ascii="Arial" w:hAnsi="Arial"/>
            <w:sz w:val="22"/>
            <w:szCs w:val="22"/>
            <w:lang w:val="en-US"/>
          </w:rPr>
          <w:t xml:space="preserve">so </w:t>
        </w:r>
      </w:ins>
      <w:del w:id="575" w:author="Mariana" w:date="2018-01-24T23:03:00Z">
        <w:r>
          <w:rPr>
            <w:rFonts w:eastAsia="Arial" w:ascii="Arial" w:hAnsi="Arial"/>
            <w:sz w:val="22"/>
            <w:szCs w:val="22"/>
            <w:lang w:val="en-US"/>
          </w:rPr>
          <w:delText xml:space="preserve">The </w:delText>
        </w:r>
      </w:del>
      <w:ins w:id="576" w:author="Mariana" w:date="2018-01-24T23:03:00Z">
        <w:r>
          <w:rPr>
            <w:rFonts w:eastAsia="Arial" w:ascii="Arial" w:hAnsi="Arial"/>
            <w:sz w:val="22"/>
            <w:szCs w:val="22"/>
            <w:lang w:val="en-US"/>
          </w:rPr>
          <w:t xml:space="preserve">the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user may design his custom traffic by creating his own Compact Trace Descriptor, and create a traffic using many different tools, like Ostinato, D-ITG, Iperf, </w:t>
      </w:r>
      <w:del w:id="578" w:author="Mariana" w:date="2018-01-24T23:05:00Z">
        <w:r>
          <w:rPr>
            <w:rFonts w:eastAsia="Arial" w:ascii="Arial" w:hAnsi="Arial"/>
            <w:sz w:val="22"/>
            <w:szCs w:val="22"/>
            <w:lang w:val="en-US"/>
          </w:rPr>
          <w:delText xml:space="preserve">but </w:delText>
        </w:r>
      </w:del>
      <w:ins w:id="579" w:author="Mariana" w:date="2018-01-24T23:05:00Z">
        <w:r>
          <w:rPr>
            <w:rFonts w:eastAsia="Arial" w:ascii="Arial" w:hAnsi="Arial"/>
            <w:sz w:val="22"/>
            <w:szCs w:val="22"/>
            <w:lang w:val="en-US"/>
          </w:rPr>
          <w:t xml:space="preserve">whilst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not </w:t>
      </w:r>
      <w:del w:id="581" w:author="Mariana" w:date="2018-01-24T23:05:00Z">
        <w:r>
          <w:rPr>
            <w:rFonts w:eastAsia="Arial" w:ascii="Arial" w:hAnsi="Arial"/>
            <w:sz w:val="22"/>
            <w:szCs w:val="22"/>
            <w:lang w:val="en-US"/>
          </w:rPr>
          <w:delText xml:space="preserve">caring </w:delText>
        </w:r>
      </w:del>
      <w:ins w:id="582" w:author="Mariana" w:date="2018-01-24T23:05:00Z">
        <w:r>
          <w:rPr>
            <w:rFonts w:eastAsia="Arial" w:ascii="Arial" w:hAnsi="Arial"/>
            <w:sz w:val="22"/>
            <w:szCs w:val="22"/>
            <w:lang w:val="en-US"/>
          </w:rPr>
          <w:t xml:space="preserve">requiring to </w:t>
        </w:r>
      </w:ins>
      <w:ins w:id="583" w:author="Mariana" w:date="2018-01-24T23:06:00Z">
        <w:r>
          <w:rPr>
            <w:rFonts w:eastAsia="Arial" w:ascii="Arial" w:hAnsi="Arial"/>
            <w:sz w:val="22"/>
            <w:szCs w:val="22"/>
            <w:lang w:val="en-US"/>
          </w:rPr>
          <w:t>worry</w:t>
        </w:r>
      </w:ins>
      <w:ins w:id="584" w:author="Mariana" w:date="2018-01-24T23:0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about how to proper configure each of them. In </w:t>
      </w:r>
      <w:del w:id="586" w:author="Mariana" w:date="2018-01-24T23:07:00Z">
        <w:r>
          <w:rPr>
            <w:rFonts w:eastAsia="Arial" w:ascii="Arial" w:hAnsi="Arial"/>
            <w:sz w:val="22"/>
            <w:szCs w:val="22"/>
            <w:lang w:val="en-US"/>
          </w:rPr>
          <w:delText>the t</w:delText>
        </w:r>
      </w:del>
      <w:ins w:id="587" w:author="Mariana" w:date="2018-01-24T23:07:00Z">
        <w:r>
          <w:rPr>
            <w:rFonts w:eastAsia="Arial" w:ascii="Arial" w:hAnsi="Arial"/>
            <w:sz w:val="22"/>
            <w:szCs w:val="22"/>
            <w:lang w:val="en-US"/>
          </w:rPr>
          <w:t>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>able 1</w:t>
      </w:r>
      <w:ins w:id="589" w:author="Mariana" w:date="2018-01-24T23:08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1"/>
              <w:rFonts w:ascii="Arial" w:hAnsi="Arial" w:eastAsia="Arial"/>
              <w:lang w:val="en-US"/>
            </w:rPr>
          </w:rPrChange>
        </w:rPr>
        <w:t xml:space="preserve"> we summarize our current scenario.</w:t>
      </w:r>
    </w:p>
    <w:p>
      <w:pPr>
        <w:pStyle w:val="Normal"/>
        <w:spacing w:lineRule="exact" w:line="122"/>
        <w:rPr>
          <w:rFonts w:ascii="Times New Roman" w:hAnsi="Times New Roman" w:eastAsia="Times New Roman" w:cs="Times New Roman"/>
          <w:sz w:val="21"/>
          <w:lang w:val="en-US"/>
        </w:rPr>
      </w:pPr>
      <w:r>
        <w:rPr>
          <w:rFonts w:eastAsia="Times New Roman" w:cs="Times New Roman" w:ascii="Times New Roman" w:hAnsi="Times New Roman"/>
          <w:sz w:val="21"/>
          <w:lang w:val="en-US"/>
        </w:rPr>
      </w:r>
    </w:p>
    <w:p>
      <w:pPr>
        <w:pStyle w:val="Normal"/>
        <w:ind w:right="-239" w:hanging="0"/>
        <w:jc w:val="center"/>
        <w:rPr>
          <w:lang w:val="en-US"/>
        </w:rPr>
      </w:pPr>
      <w:r>
        <w:rPr>
          <w:rFonts w:eastAsia="Arial" w:ascii="Arial" w:hAnsi="Arial"/>
          <w:sz w:val="24"/>
          <w:lang w:val="en-US"/>
        </w:rPr>
        <w:t>Table 1 – Current scenario of traffic generation</w:t>
      </w:r>
    </w:p>
    <w:p>
      <w:pPr>
        <w:pStyle w:val="Normal"/>
        <w:spacing w:lineRule="exact" w:line="202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tbl>
      <w:tblPr>
        <w:tblW w:w="9020" w:type="dxa"/>
        <w:jc w:val="left"/>
        <w:tblInd w:w="320" w:type="dxa"/>
        <w:tblBorders>
          <w:top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360"/>
        <w:gridCol w:w="1160"/>
        <w:gridCol w:w="1659"/>
        <w:gridCol w:w="1540"/>
        <w:gridCol w:w="2020"/>
        <w:gridCol w:w="23"/>
        <w:gridCol w:w="1257"/>
      </w:tblGrid>
      <w:tr>
        <w:trPr>
          <w:trHeight w:val="267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4"/>
                <w:sz w:val="21"/>
              </w:rPr>
            </w:pPr>
            <w:r>
              <w:rPr>
                <w:rFonts w:eastAsia="Arial" w:ascii="Arial" w:hAnsi="Arial"/>
                <w:w w:val="94"/>
                <w:sz w:val="21"/>
              </w:rPr>
              <w:t>Sollution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User Space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ascii="Arial" w:hAnsi="Arial"/>
                <w:w w:val="92"/>
                <w:sz w:val="21"/>
              </w:rPr>
              <w:t>Autoconfigurable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ascii="Arial" w:hAnsi="Arial"/>
                <w:w w:val="93"/>
                <w:sz w:val="21"/>
              </w:rPr>
              <w:t>Realistic Traffic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Arial" w:ascii="Arial" w:hAnsi="Arial"/>
                <w:w w:val="92"/>
                <w:sz w:val="21"/>
              </w:rPr>
              <w:t>Traffic Custumization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92"/>
                <w:sz w:val="23"/>
              </w:rPr>
            </w:pPr>
            <w:r>
              <w:rPr>
                <w:rFonts w:eastAsia="Times New Roman" w:cs="Times New Roman" w:ascii="Times New Roman" w:hAnsi="Times New Roman"/>
                <w:w w:val="92"/>
                <w:sz w:val="23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7"/>
                <w:sz w:val="21"/>
              </w:rPr>
            </w:pPr>
            <w:r>
              <w:rPr>
                <w:rFonts w:eastAsia="Arial" w:ascii="Arial" w:hAnsi="Arial"/>
                <w:w w:val="97"/>
                <w:sz w:val="21"/>
              </w:rPr>
              <w:t>Extensibility</w:t>
            </w:r>
          </w:p>
        </w:tc>
      </w:tr>
      <w:tr>
        <w:trPr>
          <w:trHeight w:val="239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exact" w:line="239"/>
              <w:jc w:val="center"/>
              <w:rPr>
                <w:rFonts w:ascii="Arial" w:hAnsi="Arial" w:eastAsia="Arial"/>
                <w:w w:val="89"/>
                <w:sz w:val="21"/>
              </w:rPr>
            </w:pPr>
            <w:r>
              <w:rPr>
                <w:rFonts w:eastAsia="Arial" w:ascii="Arial" w:hAnsi="Arial"/>
                <w:w w:val="89"/>
                <w:sz w:val="21"/>
              </w:rPr>
              <w:t>Harpoon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exact" w:line="239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exact" w:line="239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exact" w:line="239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exact" w:line="239"/>
              <w:jc w:val="center"/>
              <w:rPr>
                <w:rFonts w:ascii="Arial" w:hAnsi="Arial" w:eastAsia="Arial"/>
                <w:w w:val="79"/>
                <w:sz w:val="21"/>
              </w:rPr>
            </w:pPr>
            <w:r>
              <w:rPr>
                <w:rFonts w:eastAsia="Arial" w:ascii="Arial" w:hAnsi="Arial"/>
                <w:w w:val="79"/>
                <w:sz w:val="21"/>
              </w:rPr>
              <w:t>yes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79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79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exact" w:line="239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</w:tr>
      <w:tr>
        <w:trPr>
          <w:trHeight w:val="251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7"/>
                <w:sz w:val="21"/>
              </w:rPr>
            </w:pPr>
            <w:r>
              <w:rPr>
                <w:rFonts w:eastAsia="Arial" w:ascii="Arial" w:hAnsi="Arial"/>
                <w:w w:val="97"/>
                <w:sz w:val="21"/>
              </w:rPr>
              <w:t>D-ITG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79"/>
                <w:sz w:val="21"/>
              </w:rPr>
            </w:pPr>
            <w:r>
              <w:rPr>
                <w:rFonts w:eastAsia="Arial" w:ascii="Arial" w:hAnsi="Arial"/>
                <w:w w:val="79"/>
                <w:sz w:val="21"/>
              </w:rPr>
              <w:t>yes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79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79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</w:tr>
      <w:tr>
        <w:trPr>
          <w:trHeight w:val="251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0"/>
                <w:sz w:val="21"/>
              </w:rPr>
            </w:pPr>
            <w:r>
              <w:rPr>
                <w:rFonts w:eastAsia="Arial" w:ascii="Arial" w:hAnsi="Arial"/>
                <w:w w:val="90"/>
                <w:sz w:val="21"/>
              </w:rPr>
              <w:t>Swing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93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</w:tr>
      <w:tr>
        <w:trPr>
          <w:trHeight w:val="251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9"/>
                <w:sz w:val="21"/>
              </w:rPr>
            </w:pPr>
            <w:r>
              <w:rPr>
                <w:rFonts w:eastAsia="Arial" w:ascii="Arial" w:hAnsi="Arial"/>
                <w:w w:val="89"/>
                <w:sz w:val="21"/>
              </w:rPr>
              <w:t>Ostinato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79"/>
                <w:sz w:val="21"/>
              </w:rPr>
            </w:pPr>
            <w:r>
              <w:rPr>
                <w:rFonts w:eastAsia="Arial" w:ascii="Arial" w:hAnsi="Arial"/>
                <w:w w:val="79"/>
                <w:sz w:val="21"/>
              </w:rPr>
              <w:t>yes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79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79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2"/>
                <w:sz w:val="21"/>
              </w:rPr>
            </w:pPr>
            <w:r>
              <w:rPr>
                <w:rFonts w:eastAsia="Arial" w:ascii="Arial" w:hAnsi="Arial"/>
                <w:w w:val="92"/>
                <w:sz w:val="21"/>
              </w:rPr>
              <w:t>LegoTG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79"/>
                <w:sz w:val="21"/>
              </w:rPr>
            </w:pPr>
            <w:r>
              <w:rPr>
                <w:rFonts w:eastAsia="Arial" w:ascii="Arial" w:hAnsi="Arial"/>
                <w:w w:val="79"/>
                <w:sz w:val="21"/>
              </w:rPr>
              <w:t>yes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79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79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</w:tr>
      <w:tr>
        <w:trPr>
          <w:trHeight w:val="251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9"/>
                <w:sz w:val="21"/>
              </w:rPr>
            </w:pPr>
            <w:r>
              <w:rPr>
                <w:rFonts w:eastAsia="Arial" w:ascii="Arial" w:hAnsi="Arial"/>
                <w:w w:val="89"/>
                <w:sz w:val="21"/>
              </w:rPr>
              <w:t>sourcesOnOff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79"/>
                <w:sz w:val="21"/>
              </w:rPr>
            </w:pPr>
            <w:r>
              <w:rPr>
                <w:rFonts w:eastAsia="Arial" w:ascii="Arial" w:hAnsi="Arial"/>
                <w:w w:val="79"/>
                <w:sz w:val="21"/>
              </w:rPr>
              <w:t>yes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79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79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</w:tr>
      <w:tr>
        <w:trPr>
          <w:trHeight w:val="251" w:hRule="atLeast"/>
        </w:trPr>
        <w:tc>
          <w:tcPr>
            <w:tcW w:w="13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5"/>
                <w:sz w:val="21"/>
              </w:rPr>
            </w:pPr>
            <w:r>
              <w:rPr>
                <w:rFonts w:eastAsia="Arial" w:ascii="Arial" w:hAnsi="Arial"/>
                <w:w w:val="95"/>
                <w:sz w:val="21"/>
              </w:rPr>
              <w:t>Iperf</w:t>
            </w:r>
          </w:p>
        </w:tc>
        <w:tc>
          <w:tcPr>
            <w:tcW w:w="116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85"/>
                <w:sz w:val="21"/>
              </w:rPr>
            </w:pPr>
            <w:r>
              <w:rPr>
                <w:rFonts w:eastAsia="Arial" w:ascii="Arial" w:hAnsi="Arial"/>
                <w:w w:val="85"/>
                <w:sz w:val="21"/>
              </w:rPr>
              <w:t>yes</w:t>
            </w:r>
          </w:p>
        </w:tc>
        <w:tc>
          <w:tcPr>
            <w:tcW w:w="1659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154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  <w:tc>
          <w:tcPr>
            <w:tcW w:w="2020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79"/>
                <w:sz w:val="21"/>
              </w:rPr>
            </w:pPr>
            <w:r>
              <w:rPr>
                <w:rFonts w:eastAsia="Arial" w:ascii="Arial" w:hAnsi="Arial"/>
                <w:w w:val="79"/>
                <w:sz w:val="21"/>
              </w:rPr>
              <w:t>yes</w:t>
            </w:r>
          </w:p>
        </w:tc>
        <w:tc>
          <w:tcPr>
            <w:tcW w:w="2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w w:val="79"/>
                <w:sz w:val="21"/>
              </w:rPr>
            </w:pPr>
            <w:r>
              <w:rPr>
                <w:rFonts w:eastAsia="Times New Roman" w:cs="Times New Roman" w:ascii="Times New Roman" w:hAnsi="Times New Roman"/>
                <w:w w:val="79"/>
                <w:sz w:val="21"/>
              </w:rPr>
            </w:r>
          </w:p>
        </w:tc>
        <w:tc>
          <w:tcPr>
            <w:tcW w:w="125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Arial"/>
                <w:w w:val="93"/>
                <w:sz w:val="21"/>
              </w:rPr>
            </w:pPr>
            <w:r>
              <w:rPr>
                <w:rFonts w:eastAsia="Arial" w:ascii="Arial" w:hAnsi="Arial"/>
                <w:w w:val="93"/>
                <w:sz w:val="21"/>
              </w:rPr>
              <w:t>no</w:t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4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Arial" w:hAnsi="Arial" w:eastAsia="Arial"/>
          <w:ins w:id="592" w:author="Mariana" w:date="2018-01-24T23:12:00Z"/>
          <w:sz w:val="34"/>
        </w:rPr>
      </w:pPr>
      <w:ins w:id="591" w:author="Mariana" w:date="2018-01-24T23:12:00Z">
        <w:r>
          <w:rPr>
            <w:rFonts w:eastAsia="Arial" w:ascii="Arial" w:hAnsi="Arial"/>
            <w:sz w:val="34"/>
          </w:rPr>
        </w:r>
      </w:ins>
      <w:r>
        <w:br w:type="page"/>
      </w:r>
    </w:p>
    <w:p>
      <w:pPr>
        <w:pStyle w:val="Normal"/>
        <w:tabs>
          <w:tab w:val="left" w:pos="980" w:leader="none"/>
        </w:tabs>
        <w:ind w:left="260" w:hanging="0"/>
        <w:rPr>
          <w:lang w:val="en-US"/>
        </w:rPr>
      </w:pPr>
      <w:r>
        <w:rPr>
          <w:rFonts w:eastAsia="Arial" w:ascii="Arial" w:hAnsi="Arial"/>
          <w:sz w:val="34"/>
          <w:lang w:val="en-US"/>
          <w:rPrChange w:id="0" w:author="Mariana" w:date="2018-01-24T23:12:00Z">
            <w:rPr>
              <w:sz w:val="34"/>
              <w:rFonts w:ascii="Arial" w:hAnsi="Arial" w:eastAsia="Arial"/>
            </w:rPr>
          </w:rPrChange>
        </w:rPr>
        <w:t>1.3</w:t>
      </w:r>
      <w:r>
        <w:rPr>
          <w:rFonts w:eastAsia="Times New Roman" w:cs="Times New Roman" w:ascii="Times New Roman" w:hAnsi="Times New Roman"/>
          <w:lang w:val="en-US"/>
          <w:rPrChange w:id="0" w:author="Mariana" w:date="2018-01-24T23:12:00Z">
            <w:rPr>
              <w:rFonts w:ascii="Times New Roman" w:hAnsi="Times New Roman" w:eastAsia="Times New Roman" w:cs="Times New Roman"/>
            </w:rPr>
          </w:rPrChange>
        </w:rPr>
        <w:tab/>
      </w:r>
      <w:r>
        <w:rPr>
          <w:rFonts w:eastAsia="Arial" w:ascii="Arial" w:hAnsi="Arial"/>
          <w:sz w:val="30"/>
          <w:lang w:val="en-US"/>
          <w:rPrChange w:id="0" w:author="Mariana" w:date="2018-01-24T23:12:00Z">
            <w:rPr>
              <w:sz w:val="30"/>
              <w:rFonts w:ascii="Arial" w:hAnsi="Arial" w:eastAsia="Arial"/>
            </w:rPr>
          </w:rPrChange>
        </w:rPr>
        <w:t>Problem Statement</w:t>
      </w:r>
    </w:p>
    <w:p>
      <w:pPr>
        <w:sectPr>
          <w:footnotePr>
            <w:numFmt w:val="decimal"/>
          </w:footnotePr>
          <w:type w:val="continuous"/>
          <w:pgSz w:w="11906" w:h="16838"/>
          <w:pgMar w:left="1440" w:right="1146" w:header="0" w:top="1034" w:footer="0" w:bottom="742" w:gutter="0"/>
          <w:formProt w:val="false"/>
          <w:textDirection w:val="lrTb"/>
          <w:docGrid w:type="default" w:linePitch="360" w:charSpace="2047"/>
        </w:sectPr>
      </w:pPr>
    </w:p>
    <w:p>
      <w:pPr>
        <w:pStyle w:val="Normal"/>
        <w:spacing w:lineRule="exact" w:line="399"/>
        <w:rPr>
          <w:rFonts w:ascii="Times New Roman" w:hAnsi="Times New Roman" w:eastAsia="Times New Roman" w:cs="Times New Roman"/>
          <w:sz w:val="30"/>
          <w:lang w:val="en-US"/>
        </w:rPr>
      </w:pPr>
      <w:r>
        <w:rPr>
          <w:rFonts w:eastAsia="Times New Roman" w:cs="Times New Roman" w:ascii="Times New Roman" w:hAnsi="Times New Roman"/>
          <w:sz w:val="30"/>
          <w:lang w:val="en-US"/>
        </w:rPr>
      </w:r>
    </w:p>
    <w:p>
      <w:pPr>
        <w:pStyle w:val="Normal"/>
        <w:spacing w:lineRule="auto" w:line="343"/>
        <w:ind w:left="260" w:right="20" w:firstLine="1134"/>
        <w:rPr>
          <w:rFonts w:ascii="Arial" w:hAnsi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>Based on what we</w:t>
      </w:r>
      <w:ins w:id="597" w:author="Mariana" w:date="2018-01-24T23:12:00Z">
        <w:r>
          <w:rPr>
            <w:rFonts w:eastAsia="Arial" w:ascii="Arial" w:hAnsi="Arial"/>
            <w:sz w:val="22"/>
            <w:szCs w:val="22"/>
            <w:lang w:val="en-US"/>
          </w:rPr>
          <w:t xml:space="preserve"> have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stated, we are going to formalize our research targets</w:t>
      </w:r>
      <w:del w:id="599" w:author="Mariana" w:date="2018-01-24T23:12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and define </w:t>
      </w:r>
      <w:del w:id="601" w:author="Mariana" w:date="2018-01-24T23:13:00Z">
        <w:r>
          <w:rPr>
            <w:rFonts w:eastAsia="Arial" w:ascii="Arial" w:hAnsi="Arial"/>
            <w:sz w:val="22"/>
            <w:szCs w:val="22"/>
            <w:lang w:val="en-US"/>
          </w:rPr>
          <w:delText xml:space="preserve">que </w:delText>
        </w:r>
      </w:del>
      <w:ins w:id="602" w:author="Mariana" w:date="2018-01-24T23:13:00Z">
        <w:r>
          <w:rPr>
            <w:rFonts w:eastAsia="Arial" w:ascii="Arial" w:hAnsi="Arial"/>
            <w:sz w:val="22"/>
            <w:szCs w:val="22"/>
            <w:lang w:val="en-US"/>
          </w:rPr>
          <w:t xml:space="preserve">the </w:t>
        </w:r>
      </w:ins>
      <w:del w:id="603" w:author="Mariana" w:date="2018-01-24T23:13:00Z">
        <w:r>
          <w:rPr>
            <w:rFonts w:eastAsia="Arial" w:ascii="Arial" w:hAnsi="Arial"/>
            <w:sz w:val="22"/>
            <w:szCs w:val="22"/>
            <w:lang w:val="en-US"/>
          </w:rPr>
          <w:delText>requet</w:delText>
        </w:r>
      </w:del>
      <w:ins w:id="604" w:author="Mariana" w:date="2018-01-24T23:13:00Z">
        <w:r>
          <w:rPr>
            <w:rFonts w:eastAsia="Arial" w:ascii="Arial" w:hAnsi="Arial"/>
            <w:sz w:val="22"/>
            <w:szCs w:val="22"/>
            <w:lang w:val="en-US"/>
          </w:rPr>
          <w:t>request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2:00Z">
            <w:rPr>
              <w:sz w:val="23"/>
              <w:rFonts w:ascii="Arial" w:hAnsi="Arial" w:eastAsia="Arial"/>
              <w:lang w:val="en-US"/>
            </w:rPr>
          </w:rPrChange>
        </w:rPr>
        <w:t xml:space="preserve"> list to fulfi</w:t>
      </w:r>
      <w:r>
        <w:rPr>
          <w:rFonts w:ascii="Arial" w:hAnsi="Arial"/>
          <w:sz w:val="22"/>
          <w:szCs w:val="22"/>
          <w:lang w:val="en-US"/>
          <w:rPrChange w:id="0" w:author="Mariana" w:date="2018-01-24T20:12:00Z">
            <w:rPr>
              <w:lang w:val="en-US"/>
            </w:rPr>
          </w:rPrChange>
        </w:rPr>
        <w:t xml:space="preserve">ll these gaps. </w:t>
      </w:r>
      <w:r>
        <w:rPr>
          <w:rFonts w:ascii="Arial" w:hAnsi="Arial"/>
          <w:sz w:val="22"/>
          <w:szCs w:val="22"/>
          <w:lang w:val="en-US"/>
          <w:rPrChange w:id="0" w:author="Mariana" w:date="2018-01-24T23:12:00Z"/>
        </w:rPr>
        <w:t>Our main research targets in this work are:</w:t>
      </w:r>
    </w:p>
    <w:p>
      <w:pPr>
        <w:sectPr>
          <w:footnotePr>
            <w:numFmt w:val="decimal"/>
          </w:footnotePr>
          <w:type w:val="continuous"/>
          <w:pgSz w:w="11906" w:h="16838"/>
          <w:pgMar w:left="1440" w:right="1126" w:header="0" w:top="1034" w:footer="0" w:bottom="610" w:gutter="0"/>
          <w:formProt w:val="false"/>
          <w:textDirection w:val="lrTb"/>
          <w:docGrid w:type="default" w:linePitch="360" w:charSpace="2047"/>
        </w:sectPr>
      </w:pPr>
    </w:p>
    <w:p>
      <w:pPr>
        <w:pStyle w:val="Normal"/>
        <w:rPr/>
      </w:pPr>
      <w:r>
        <w:rPr/>
      </w:r>
    </w:p>
    <w:tbl>
      <w:tblPr>
        <w:tblW w:w="9080" w:type="dxa"/>
        <w:jc w:val="left"/>
        <w:tblInd w:w="26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270"/>
        <w:gridCol w:w="2270"/>
        <w:gridCol w:w="2873"/>
        <w:gridCol w:w="1666"/>
      </w:tblGrid>
      <w:tr>
        <w:trPr>
          <w:del w:id="608" w:author="Mariana" w:date="2018-01-24T23:11:00Z"/>
          <w:trHeight w:val="570" w:hRule="atLeast"/>
        </w:trPr>
        <w:tc>
          <w:tcPr>
            <w:tcW w:w="2270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Arial"/>
                <w:lang w:val="en-US"/>
              </w:rPr>
            </w:pPr>
            <w:bookmarkStart w:id="5" w:name="page4"/>
            <w:bookmarkStart w:id="6" w:name="page4"/>
            <w:bookmarkEnd w:id="6"/>
            <w:r>
              <w:rPr>
                <w:rFonts w:eastAsia="Arial" w:ascii="Arial" w:hAnsi="Arial"/>
                <w:lang w:val="en-US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rPr>
                <w:rFonts w:ascii="Arial" w:hAnsi="Arial" w:eastAsia="Arial"/>
                <w:lang w:val="en-US"/>
              </w:rPr>
            </w:pPr>
            <w:r>
              <w:rPr>
                <w:rFonts w:eastAsia="Arial" w:ascii="Arial" w:hAnsi="Arial"/>
                <w:lang w:val="en-US"/>
              </w:rPr>
            </w:r>
          </w:p>
        </w:tc>
        <w:tc>
          <w:tcPr>
            <w:tcW w:w="287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Arial"/>
                <w:lang w:val="en-US"/>
              </w:rPr>
            </w:pPr>
            <w:del w:id="609" w:author="Mariana" w:date="2018-01-24T23:08:00Z">
              <w:r>
                <w:rPr>
                  <w:rFonts w:eastAsia="Arial" w:ascii="Arial" w:hAnsi="Arial"/>
                  <w:lang w:val="en-US"/>
                </w:rPr>
                <w:delText>Chapter 1. Introduction</w:delText>
              </w:r>
            </w:del>
          </w:p>
        </w:tc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/>
                <w:lang w:val="en-US"/>
              </w:rPr>
            </w:pPr>
            <w:del w:id="610" w:author="Mariana" w:date="2018-01-24T23:08:00Z">
              <w:r>
                <w:rPr>
                  <w:rFonts w:eastAsia="Arial" w:ascii="Arial" w:hAnsi="Arial"/>
                  <w:lang w:val="en-US"/>
                </w:rPr>
                <w:delText>20</w:delText>
              </w:r>
            </w:del>
          </w:p>
        </w:tc>
      </w:tr>
      <w:tr>
        <w:trPr>
          <w:trHeight w:val="33" w:hRule="atLeast"/>
        </w:trPr>
        <w:tc>
          <w:tcPr>
            <w:tcW w:w="227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  <w:tc>
          <w:tcPr>
            <w:tcW w:w="2873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"/>
                <w:lang w:val="en-US"/>
              </w:rPr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del w:id="611" w:author="Mariana" w:date="2018-01-24T23:08:00Z">
        <w:r>
          <w:rPr>
            <w:rFonts w:eastAsia="Times New Roman" w:cs="Times New Roman" w:ascii="Times New Roman" w:hAnsi="Times New Roman"/>
          </w:rPr>
        </w:r>
      </w:del>
    </w:p>
    <w:p>
      <w:pPr>
        <w:pStyle w:val="Normal"/>
        <w:spacing w:lineRule="exact" w:line="206"/>
        <w:rPr>
          <w:rFonts w:ascii="Times New Roman" w:hAnsi="Times New Roman" w:eastAsia="Times New Roman" w:cs="Times New Roman"/>
        </w:rPr>
      </w:pPr>
      <w:del w:id="612" w:author="Mariana" w:date="2018-01-24T23:08:00Z">
        <w:r>
          <w:rPr>
            <w:rFonts w:eastAsia="Times New Roman" w:cs="Times New Roman" w:ascii="Times New Roman" w:hAnsi="Times New Roman"/>
          </w:rPr>
        </w:r>
      </w:del>
    </w:p>
    <w:p>
      <w:pPr>
        <w:pStyle w:val="Normal"/>
        <w:numPr>
          <w:ilvl w:val="0"/>
          <w:numId w:val="2"/>
        </w:numPr>
        <w:tabs>
          <w:tab w:val="left" w:pos="840" w:leader="none"/>
        </w:tabs>
        <w:spacing w:lineRule="auto" w:line="312"/>
        <w:ind w:left="840" w:hanging="196"/>
        <w:jc w:val="both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Survey open-source Ethernet workload tools, addressing different features of each one. In this step, we want to evaluate the existing </w:t>
      </w:r>
      <w:ins w:id="614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t xml:space="preserve">ready to use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solution</w:t>
      </w:r>
      <w:ins w:id="616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t>s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del w:id="618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delText xml:space="preserve">ready to use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for network researchers and developers, </w:t>
      </w:r>
      <w:del w:id="620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delText xml:space="preserve">and </w:delText>
        </w:r>
      </w:del>
      <w:ins w:id="621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t xml:space="preserve">in addition to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what can be used and integrated into our project as part of our solu</w:t>
      </w:r>
      <w:del w:id="623" w:author="Mariana" w:date="2018-01-24T23:14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tion;</w:t>
      </w:r>
    </w:p>
    <w:p>
      <w:pPr>
        <w:pStyle w:val="Normal"/>
        <w:spacing w:lineRule="exact" w:line="182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840" w:leader="none"/>
        </w:tabs>
        <w:spacing w:lineRule="auto" w:line="319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Define what a realistic Ethernet traffic is</w:t>
      </w:r>
      <w:del w:id="626" w:author="Mariana" w:date="2018-01-24T23:16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and </w:t>
      </w:r>
      <w:ins w:id="628" w:author="Mariana" w:date="2018-01-24T23:16:00Z">
        <w:commentRangeStart w:id="5"/>
        <w:r>
          <w:rPr>
            <w:rFonts w:eastAsia="Arial" w:ascii="Arial" w:hAnsi="Arial"/>
            <w:sz w:val="22"/>
            <w:szCs w:val="22"/>
            <w:lang w:val="en-US"/>
          </w:rPr>
          <w:t xml:space="preserve">provide </w:t>
        </w:r>
      </w:ins>
      <w:r>
        <w:rPr>
          <w:rFonts w:eastAsia="Arial" w:ascii="Arial" w:hAnsi="Arial"/>
          <w:sz w:val="22"/>
          <w:szCs w:val="22"/>
          <w:lang w:val="en-US"/>
        </w:rPr>
      </w:r>
      <w:commentRangeEnd w:id="5"/>
      <w:r>
        <w:commentReference w:id="5"/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a set of metrics to measure the realism and the similarity between </w:t>
      </w:r>
      <w:del w:id="630" w:author="Mariana" w:date="2018-01-24T23:17:00Z">
        <w:r>
          <w:rPr>
            <w:rFonts w:eastAsia="Arial" w:ascii="Arial" w:hAnsi="Arial"/>
            <w:sz w:val="22"/>
            <w:szCs w:val="22"/>
            <w:lang w:val="en-US"/>
          </w:rPr>
          <w:delText xml:space="preserve">an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original and </w:t>
      </w:r>
      <w:del w:id="632" w:author="Mariana" w:date="2018-01-24T23:17:00Z">
        <w:r>
          <w:rPr>
            <w:rFonts w:eastAsia="Arial" w:ascii="Arial" w:hAnsi="Arial"/>
            <w:sz w:val="22"/>
            <w:szCs w:val="22"/>
            <w:lang w:val="en-US"/>
          </w:rPr>
          <w:delText xml:space="preserve">a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synthetic traffic</w:t>
      </w:r>
      <w:ins w:id="634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t>;</w:t>
        </w:r>
      </w:ins>
      <w:del w:id="635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</w:p>
    <w:p>
      <w:pPr>
        <w:pStyle w:val="Normal"/>
        <w:spacing w:lineRule="exact" w:line="171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840" w:leader="none"/>
        </w:tabs>
        <w:spacing w:lineRule="auto" w:line="319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Research the main </w:t>
      </w:r>
      <w:del w:id="637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delText>apporoaches</w:delText>
        </w:r>
      </w:del>
      <w:ins w:id="638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t>approaches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and methods found </w:t>
      </w:r>
      <w:del w:id="640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delText xml:space="preserve">of </w:delText>
        </w:r>
      </w:del>
      <w:ins w:id="641" w:author="Mariana" w:date="2018-01-24T23:18:00Z">
        <w:r>
          <w:rPr>
            <w:rFonts w:eastAsia="Arial" w:ascii="Arial" w:hAnsi="Arial"/>
            <w:sz w:val="22"/>
            <w:szCs w:val="22"/>
            <w:lang w:val="en-US"/>
          </w:rPr>
          <w:t xml:space="preserve">on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the literature to create </w:t>
      </w:r>
      <w:ins w:id="643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t xml:space="preserve">a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model Eth</w:t>
      </w:r>
      <w:del w:id="645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ernet traffic, </w:t>
      </w:r>
      <w:commentRangeStart w:id="6"/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and for realistic traffic generation</w:t>
      </w:r>
      <w:ins w:id="648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t>;</w:t>
        </w:r>
      </w:ins>
      <w:r>
        <w:rPr>
          <w:rFonts w:eastAsia="Arial" w:ascii="Arial" w:hAnsi="Arial"/>
          <w:sz w:val="22"/>
          <w:szCs w:val="22"/>
          <w:lang w:val="en-US"/>
        </w:rPr>
      </w:r>
      <w:del w:id="649" w:author="Mariana" w:date="2018-01-24T23:19:00Z">
        <w:commentRangeEnd w:id="6"/>
        <w:r>
          <w:commentReference w:id="6"/>
        </w:r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</w:p>
    <w:p>
      <w:pPr>
        <w:pStyle w:val="Normal"/>
        <w:spacing w:lineRule="exact" w:line="171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840" w:leader="none"/>
        </w:tabs>
        <w:spacing w:lineRule="auto" w:line="319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Create a general method for modeling and </w:t>
      </w:r>
      <w:del w:id="651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delText xml:space="preserve">parameterization </w:delText>
        </w:r>
      </w:del>
      <w:ins w:id="652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t xml:space="preserve">parameterizing </w:t>
        </w:r>
      </w:ins>
      <w:del w:id="653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delText xml:space="preserve">of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Ethernet traffic, aiming to mimic any traffic provided as input;</w:t>
      </w:r>
    </w:p>
    <w:p>
      <w:pPr>
        <w:pStyle w:val="Normal"/>
        <w:spacing w:lineRule="exact" w:line="171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tabs>
          <w:tab w:val="left" w:pos="840" w:leader="none"/>
        </w:tabs>
        <w:spacing w:lineRule="auto" w:line="312"/>
        <w:ind w:left="840" w:hanging="196"/>
        <w:jc w:val="both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Create a software able </w:t>
      </w:r>
      <w:del w:id="656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delText xml:space="preserve">of </w:delText>
        </w:r>
      </w:del>
      <w:ins w:id="657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t xml:space="preserve">to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learn</w:t>
      </w:r>
      <w:del w:id="659" w:author="Mariana" w:date="2018-01-24T23:19:00Z">
        <w:r>
          <w:rPr>
            <w:rFonts w:eastAsia="Arial" w:ascii="Arial" w:hAnsi="Arial"/>
            <w:sz w:val="22"/>
            <w:szCs w:val="22"/>
            <w:lang w:val="en-US"/>
          </w:rPr>
          <w:delText>ing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metrics from real network traffic, </w:t>
      </w:r>
      <w:del w:id="661" w:author="Mariana" w:date="2018-01-24T23:22:00Z">
        <w:commentRangeStart w:id="7"/>
        <w:r>
          <w:rPr>
            <w:rFonts w:eastAsia="Arial" w:ascii="Arial" w:hAnsi="Arial"/>
            <w:sz w:val="22"/>
            <w:szCs w:val="22"/>
            <w:lang w:val="en-US"/>
          </w:rPr>
          <w:delText xml:space="preserve">and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based on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22:00Z">
            <w:rPr>
              <w:sz w:val="24"/>
              <w:rFonts w:ascii="Arial" w:hAnsi="Arial" w:eastAsia="Arial"/>
              <w:color w:val="FF0000"/>
              <w:lang w:val="en-US"/>
            </w:rPr>
          </w:rPrChange>
        </w:rPr>
        <w:t>the that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</w:t>
      </w:r>
      <w:r>
        <w:rPr>
          <w:rFonts w:eastAsia="Arial" w:ascii="Arial" w:hAnsi="Arial"/>
          <w:sz w:val="22"/>
          <w:szCs w:val="22"/>
          <w:lang w:val="en-US"/>
        </w:rPr>
      </w:r>
      <w:commentRangeEnd w:id="7"/>
      <w:r>
        <w:commentReference w:id="7"/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reproduce it</w:t>
      </w:r>
      <w:ins w:id="666" w:author="Mariana" w:date="2018-01-24T23:21:00Z">
        <w:r>
          <w:rPr>
            <w:rFonts w:eastAsia="Arial" w:ascii="Arial" w:hAnsi="Arial"/>
            <w:sz w:val="22"/>
            <w:szCs w:val="22"/>
            <w:lang w:val="en-US"/>
          </w:rPr>
          <w:t>s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workload with similar (but not </w:t>
      </w:r>
      <w:del w:id="668" w:author="Mariana" w:date="2018-01-24T23:20:00Z">
        <w:r>
          <w:rPr>
            <w:rFonts w:eastAsia="Arial" w:ascii="Arial" w:hAnsi="Arial"/>
            <w:sz w:val="22"/>
            <w:szCs w:val="22"/>
            <w:lang w:val="en-US"/>
          </w:rPr>
          <w:delText>equal</w:delText>
        </w:r>
      </w:del>
      <w:ins w:id="669" w:author="Mariana" w:date="2018-01-24T23:20:00Z">
        <w:r>
          <w:rPr>
            <w:rFonts w:eastAsia="Arial" w:ascii="Arial" w:hAnsi="Arial"/>
            <w:sz w:val="22"/>
            <w:szCs w:val="22"/>
            <w:lang w:val="en-US"/>
          </w:rPr>
          <w:t>the same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) characteristics, avoiding the storage of pcap files.</w:t>
      </w:r>
    </w:p>
    <w:p>
      <w:pPr>
        <w:pStyle w:val="Normal"/>
        <w:spacing w:lineRule="exact" w:line="349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19"/>
        <w:ind w:left="260" w:firstLine="1134"/>
        <w:rPr>
          <w:sz w:val="22"/>
          <w:szCs w:val="22"/>
          <w:lang w:val="en-US"/>
        </w:rPr>
      </w:pPr>
      <w:del w:id="671" w:author="Mariana" w:date="2018-01-24T23:24:00Z">
        <w:r>
          <w:rPr>
            <w:rFonts w:eastAsia="Arial" w:ascii="Arial" w:hAnsi="Arial"/>
            <w:sz w:val="22"/>
            <w:szCs w:val="22"/>
            <w:lang w:val="en-US"/>
          </w:rPr>
          <w:delText>Hence</w:delText>
        </w:r>
      </w:del>
      <w:ins w:id="672" w:author="Mariana" w:date="2018-01-24T23:24:00Z">
        <w:r>
          <w:rPr>
            <w:rFonts w:eastAsia="Arial" w:ascii="Arial" w:hAnsi="Arial"/>
            <w:sz w:val="22"/>
            <w:szCs w:val="22"/>
            <w:lang w:val="en-US"/>
          </w:rPr>
          <w:t>Next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, we will define a </w:t>
      </w:r>
      <w:del w:id="674" w:author="Mariana" w:date="2018-01-24T23:20:00Z">
        <w:r>
          <w:rPr>
            <w:rFonts w:eastAsia="Arial" w:ascii="Arial" w:hAnsi="Arial"/>
            <w:sz w:val="22"/>
            <w:szCs w:val="22"/>
            <w:lang w:val="en-US"/>
          </w:rPr>
          <w:delText>requeriment</w:delText>
        </w:r>
      </w:del>
      <w:ins w:id="675" w:author="Mariana" w:date="2018-01-24T23:20:00Z">
        <w:r>
          <w:rPr>
            <w:rFonts w:eastAsia="Arial" w:ascii="Arial" w:hAnsi="Arial"/>
            <w:sz w:val="22"/>
            <w:szCs w:val="22"/>
            <w:lang w:val="en-US"/>
          </w:rPr>
          <w:t>requirement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 list for the tool we are going to develop and present in this research:</w:t>
      </w:r>
    </w:p>
    <w:p>
      <w:pPr>
        <w:pStyle w:val="Normal"/>
        <w:spacing w:lineRule="exact" w:line="343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12"/>
        <w:ind w:left="840" w:hanging="196"/>
        <w:jc w:val="both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Auto</w:t>
      </w:r>
      <w:ins w:id="678" w:author="Mariana" w:date="2018-01-24T23:24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configurable: It must be able to extract data from </w:t>
      </w:r>
      <w:del w:id="680" w:author="Mariana" w:date="2018-01-24T23:25:00Z">
        <w:r>
          <w:rPr>
            <w:rFonts w:eastAsia="Arial" w:ascii="Arial" w:hAnsi="Arial"/>
            <w:sz w:val="22"/>
            <w:szCs w:val="22"/>
            <w:lang w:val="en-US"/>
          </w:rPr>
          <w:delText xml:space="preserve">a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real traffic and store </w:t>
      </w:r>
      <w:ins w:id="682" w:author="Mariana" w:date="2018-01-24T23:25:00Z">
        <w:r>
          <w:rPr>
            <w:rFonts w:eastAsia="Arial" w:ascii="Arial" w:hAnsi="Arial"/>
            <w:sz w:val="22"/>
            <w:szCs w:val="22"/>
            <w:lang w:val="en-US"/>
          </w:rPr>
          <w:t xml:space="preserve">it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in a database, and </w:t>
      </w:r>
      <w:ins w:id="684" w:author="Mariana" w:date="2018-01-24T23:25:00Z">
        <w:r>
          <w:rPr>
            <w:rFonts w:eastAsia="Arial" w:ascii="Arial" w:hAnsi="Arial"/>
            <w:sz w:val="22"/>
            <w:szCs w:val="22"/>
            <w:lang w:val="en-US"/>
          </w:rPr>
          <w:t xml:space="preserve">then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use it to parametrize its traffic model. It must be able to obtain data from real-time traffics and from pcap files;</w:t>
      </w:r>
    </w:p>
    <w:p>
      <w:pPr>
        <w:pStyle w:val="Normal"/>
        <w:spacing w:lineRule="exact" w:line="178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19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Technology independent: It must have a flow-based abstract model for traffic generation, not attached to any specific technology</w:t>
      </w:r>
      <w:ins w:id="687" w:author="Mariana" w:date="2018-01-24T23:27:00Z">
        <w:r>
          <w:rPr>
            <w:rFonts w:eastAsia="Arial" w:ascii="Arial" w:hAnsi="Arial"/>
            <w:sz w:val="22"/>
            <w:szCs w:val="22"/>
            <w:lang w:val="en-US"/>
          </w:rPr>
          <w:t>;</w:t>
        </w:r>
      </w:ins>
      <w:del w:id="688" w:author="Mariana" w:date="2018-01-24T23:27:00Z">
        <w:r>
          <w:rPr>
            <w:rFonts w:eastAsia="Arial" w:ascii="Arial" w:hAnsi="Arial"/>
            <w:sz w:val="22"/>
            <w:szCs w:val="22"/>
            <w:lang w:val="en-US"/>
          </w:rPr>
          <w:delText>.</w:delText>
        </w:r>
      </w:del>
    </w:p>
    <w:p>
      <w:pPr>
        <w:pStyle w:val="Normal"/>
        <w:spacing w:lineRule="exact" w:line="171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43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3"/>
              <w:rFonts w:ascii="Arial" w:hAnsi="Arial" w:eastAsia="Arial"/>
              <w:lang w:val="en-US"/>
            </w:rPr>
          </w:rPrChange>
        </w:rPr>
        <w:t xml:space="preserve">Human readable: </w:t>
      </w:r>
      <w:del w:id="690" w:author="Mariana" w:date="2018-01-24T23:26:00Z">
        <w:r>
          <w:rPr>
            <w:rFonts w:eastAsia="Arial" w:ascii="Arial" w:hAnsi="Arial"/>
            <w:sz w:val="22"/>
            <w:szCs w:val="22"/>
            <w:lang w:val="en-US"/>
          </w:rPr>
          <w:delText>i</w:delText>
        </w:r>
      </w:del>
      <w:ins w:id="691" w:author="Mariana" w:date="2018-01-24T23:26:00Z">
        <w:r>
          <w:rPr>
            <w:rFonts w:eastAsia="Arial" w:ascii="Arial" w:hAnsi="Arial"/>
            <w:sz w:val="22"/>
            <w:szCs w:val="22"/>
            <w:lang w:val="en-US"/>
          </w:rPr>
          <w:t>I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3"/>
              <w:rFonts w:ascii="Arial" w:hAnsi="Arial" w:eastAsia="Arial"/>
              <w:lang w:val="en-US"/>
            </w:rPr>
          </w:rPrChange>
        </w:rPr>
        <w:t xml:space="preserve">t must produce a human-readable file as output that describes our traffic using our abstract model.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27:00Z">
            <w:rPr>
              <w:sz w:val="23"/>
              <w:rFonts w:ascii="Arial" w:hAnsi="Arial" w:eastAsia="Arial"/>
            </w:rPr>
          </w:rPrChange>
        </w:rPr>
        <w:t xml:space="preserve">We call this </w:t>
      </w:r>
      <w:ins w:id="694" w:author="Mariana" w:date="2018-01-24T23:27:00Z">
        <w:r>
          <w:rPr>
            <w:rFonts w:eastAsia="Arial" w:ascii="Arial" w:hAnsi="Arial"/>
            <w:sz w:val="22"/>
            <w:szCs w:val="22"/>
            <w:lang w:val="en-US"/>
          </w:rPr>
          <w:t xml:space="preserve">kind of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27:00Z">
            <w:rPr>
              <w:sz w:val="23"/>
              <w:rFonts w:ascii="Arial" w:hAnsi="Arial" w:eastAsia="Arial"/>
            </w:rPr>
          </w:rPrChange>
        </w:rPr>
        <w:t>file a Compact Trace Descriptor;</w:t>
      </w:r>
    </w:p>
    <w:p>
      <w:pPr>
        <w:pStyle w:val="Normal"/>
        <w:spacing w:lineRule="exact" w:line="149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19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Extensibility: </w:t>
      </w:r>
      <w:del w:id="697" w:author="Mariana" w:date="2018-01-24T23:27:00Z">
        <w:r>
          <w:rPr>
            <w:rFonts w:eastAsia="Arial" w:ascii="Arial" w:hAnsi="Arial"/>
            <w:sz w:val="22"/>
            <w:szCs w:val="22"/>
            <w:lang w:val="en-US"/>
          </w:rPr>
          <w:delText>t</w:delText>
        </w:r>
      </w:del>
      <w:ins w:id="698" w:author="Mariana" w:date="2018-01-24T23:27:00Z">
        <w:r>
          <w:rPr>
            <w:rFonts w:eastAsia="Arial" w:ascii="Arial" w:hAnsi="Arial"/>
            <w:sz w:val="22"/>
            <w:szCs w:val="22"/>
            <w:lang w:val="en-US"/>
          </w:rPr>
          <w:t>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>he traffic modeling and generation must be decoupled. Ideally, it must able to use as traffic generator engine any library or traffic generator tool;</w:t>
      </w:r>
    </w:p>
    <w:p>
      <w:pPr>
        <w:pStyle w:val="Normal"/>
        <w:spacing w:lineRule="exact" w:line="171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72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  <w:t xml:space="preserve">Simple usage: It must be easy to use. It </w:t>
      </w:r>
      <w:del w:id="700" w:author="Mariana" w:date="2018-01-24T23:28:00Z">
        <w:r>
          <w:rPr>
            <w:rFonts w:eastAsia="Arial" w:ascii="Arial" w:hAnsi="Arial"/>
            <w:sz w:val="22"/>
            <w:szCs w:val="22"/>
            <w:lang w:val="en-US"/>
          </w:rPr>
          <w:delText>has to</w:delText>
        </w:r>
      </w:del>
      <w:ins w:id="701" w:author="Mariana" w:date="2018-01-24T23:28:00Z">
        <w:r>
          <w:rPr>
            <w:rFonts w:eastAsia="Arial" w:ascii="Arial" w:hAnsi="Arial"/>
            <w:sz w:val="22"/>
            <w:szCs w:val="22"/>
            <w:lang w:val="en-US"/>
          </w:rPr>
          <w:t>should</w:t>
        </w:r>
      </w:ins>
      <w:r>
        <w:rPr>
          <w:rFonts w:eastAsia="Arial" w:ascii="Arial" w:hAnsi="Arial"/>
          <w:sz w:val="22"/>
          <w:szCs w:val="22"/>
          <w:lang w:val="en-US"/>
        </w:rPr>
        <w:t xml:space="preserve"> take as input a Compact Trace Descriptor, just as a traffic replay engine (such as TCPreplay) would take a pcap file;</w:t>
      </w:r>
    </w:p>
    <w:p>
      <w:pPr>
        <w:pStyle w:val="Normal"/>
        <w:spacing w:lineRule="exact" w:line="125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12"/>
        <w:ind w:left="840" w:hanging="196"/>
        <w:jc w:val="both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Traffic generation programmability: It must have what we call </w:t>
      </w:r>
      <w:ins w:id="703" w:author="Mariana" w:date="2018-01-24T23:42:00Z">
        <w:r>
          <w:rPr>
            <w:rFonts w:eastAsia="Arial" w:ascii="Arial" w:hAnsi="Arial"/>
            <w:sz w:val="22"/>
            <w:szCs w:val="22"/>
            <w:lang w:val="en-US"/>
          </w:rPr>
          <w:t>“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traffic generation </w:t>
      </w:r>
      <w:del w:id="705" w:author="Mariana" w:date="2018-01-24T23:29:00Z">
        <w:r>
          <w:rPr>
            <w:rFonts w:eastAsia="Arial" w:ascii="Arial" w:hAnsi="Arial"/>
            <w:sz w:val="22"/>
            <w:szCs w:val="22"/>
            <w:lang w:val="en-US"/>
          </w:rPr>
          <w:delText>progam</w:delText>
        </w:r>
      </w:del>
      <w:del w:id="706" w:author="Mariana" w:date="2018-01-24T23:28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del w:id="707" w:author="Mariana" w:date="2018-01-24T23:29:00Z">
        <w:r>
          <w:rPr>
            <w:rFonts w:eastAsia="Arial" w:ascii="Arial" w:hAnsi="Arial"/>
            <w:sz w:val="22"/>
            <w:szCs w:val="22"/>
            <w:lang w:val="en-US"/>
          </w:rPr>
          <w:delText>ability</w:delText>
        </w:r>
      </w:del>
      <w:ins w:id="708" w:author="Mariana" w:date="2018-01-24T23:29:00Z">
        <w:r>
          <w:rPr>
            <w:rFonts w:eastAsia="Arial" w:ascii="Arial" w:hAnsi="Arial"/>
            <w:sz w:val="22"/>
            <w:szCs w:val="22"/>
            <w:lang w:val="en-US"/>
          </w:rPr>
          <w:t>programmability</w:t>
        </w:r>
      </w:ins>
      <w:ins w:id="709" w:author="Mariana" w:date="2018-01-24T23:28:00Z">
        <w:r>
          <w:rPr>
            <w:rFonts w:eastAsia="Arial" w:ascii="Arial" w:hAnsi="Arial"/>
            <w:sz w:val="22"/>
            <w:szCs w:val="22"/>
            <w:lang w:val="en-US"/>
          </w:rPr>
          <w:t>”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. The compact trace descriptor must be simple and easy to read. </w:t>
      </w:r>
      <w:del w:id="711" w:author="Mariana" w:date="2018-01-24T23:28:00Z">
        <w:r>
          <w:rPr>
            <w:rFonts w:eastAsia="Arial" w:ascii="Arial" w:hAnsi="Arial"/>
            <w:sz w:val="22"/>
            <w:szCs w:val="22"/>
            <w:lang w:val="en-US"/>
          </w:rPr>
          <w:delText>In t</w:delText>
        </w:r>
      </w:del>
      <w:ins w:id="712" w:author="Mariana" w:date="2018-01-24T23:28:00Z">
        <w:r>
          <w:rPr>
            <w:rFonts w:eastAsia="Arial" w:ascii="Arial" w:hAnsi="Arial"/>
            <w:sz w:val="22"/>
            <w:szCs w:val="22"/>
            <w:lang w:val="en-US"/>
          </w:rPr>
          <w:t>T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hat way, the user may want to create his </w:t>
      </w:r>
      <w:ins w:id="714" w:author="Mariana" w:date="2018-01-24T23:29:00Z">
        <w:r>
          <w:rPr>
            <w:rFonts w:eastAsia="Arial" w:ascii="Arial" w:hAnsi="Arial"/>
            <w:sz w:val="22"/>
            <w:szCs w:val="22"/>
            <w:lang w:val="en-US"/>
          </w:rPr>
          <w:t xml:space="preserve">own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custom traffic, </w:t>
      </w:r>
      <w:ins w:id="716" w:author="Mariana" w:date="2018-01-24T23:29:00Z">
        <w:r>
          <w:rPr>
            <w:rFonts w:eastAsia="Arial" w:ascii="Arial" w:hAnsi="Arial"/>
            <w:sz w:val="22"/>
            <w:szCs w:val="22"/>
            <w:lang w:val="en-US"/>
          </w:rPr>
          <w:t xml:space="preserve">doing it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in a </w:t>
      </w:r>
      <w:bookmarkStart w:id="7" w:name="_GoBack"/>
      <w:bookmarkEnd w:id="7"/>
      <w:r>
        <w:rPr>
          <w:rFonts w:eastAsia="Arial" w:ascii="Arial" w:hAnsi="Arial"/>
          <w:sz w:val="22"/>
          <w:szCs w:val="22"/>
          <w:lang w:val="en-US"/>
          <w:rPrChange w:id="0" w:author="Mariana" w:date="2018-01-24T20:13:00Z">
            <w:rPr>
              <w:sz w:val="24"/>
              <w:rFonts w:ascii="Arial" w:hAnsi="Arial" w:eastAsia="Arial"/>
              <w:lang w:val="en-US"/>
            </w:rPr>
          </w:rPrChange>
        </w:rPr>
        <w:t xml:space="preserve">platform agnostic way.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29:00Z">
            <w:rPr>
              <w:sz w:val="24"/>
              <w:rFonts w:ascii="Arial" w:hAnsi="Arial" w:eastAsia="Arial"/>
            </w:rPr>
          </w:rPrChange>
        </w:rPr>
        <w:t>The traffic pro</w:t>
      </w:r>
      <w:del w:id="720" w:author="Mariana" w:date="2018-01-24T23:29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29:00Z">
            <w:rPr>
              <w:sz w:val="24"/>
              <w:rFonts w:ascii="Arial" w:hAnsi="Arial" w:eastAsia="Arial"/>
            </w:rPr>
          </w:rPrChange>
        </w:rPr>
        <w:t>grammability must be flow-oriented;</w:t>
      </w:r>
    </w:p>
    <w:p>
      <w:pPr>
        <w:pStyle w:val="Normal"/>
        <w:spacing w:lineRule="exact" w:line="182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40" w:leader="none"/>
        </w:tabs>
        <w:spacing w:lineRule="auto" w:line="319"/>
        <w:ind w:left="840" w:hanging="196"/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3:29:00Z">
            <w:rPr>
              <w:sz w:val="24"/>
              <w:rFonts w:ascii="Arial" w:hAnsi="Arial" w:eastAsia="Arial"/>
              <w:lang w:val="en-US"/>
            </w:rPr>
          </w:rPrChange>
        </w:rPr>
        <w:t xml:space="preserve">Flow-oriented: The traffic modeling and generation must be flow-oriented. Each flow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29:00Z">
            <w:rPr>
              <w:sz w:val="24"/>
              <w:rFonts w:ascii="Arial" w:hAnsi="Arial" w:eastAsia="Arial"/>
            </w:rPr>
          </w:rPrChange>
        </w:rPr>
        <w:t>must be modeled and generated separately.</w:t>
      </w:r>
    </w:p>
    <w:p>
      <w:pPr>
        <w:sectPr>
          <w:footnotePr>
            <w:numFmt w:val="decimal"/>
          </w:footnotePr>
          <w:type w:val="continuous"/>
          <w:pgSz w:w="11906" w:h="16838"/>
          <w:pgMar w:left="1440" w:right="1126" w:header="0" w:top="1034" w:footer="0" w:bottom="610" w:gutter="0"/>
          <w:formProt w:val="false"/>
          <w:textDirection w:val="lrTb"/>
          <w:docGrid w:type="default" w:linePitch="360" w:charSpace="2047"/>
        </w:sectPr>
      </w:pPr>
    </w:p>
    <w:tbl>
      <w:tblPr>
        <w:tblW w:w="9060" w:type="dxa"/>
        <w:jc w:val="left"/>
        <w:tblInd w:w="26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5399"/>
        <w:gridCol w:w="3660"/>
      </w:tblGrid>
      <w:tr>
        <w:trPr>
          <w:del w:id="724" w:author="Mariana" w:date="2018-01-24T23:30:00Z"/>
          <w:trHeight w:val="238" w:hRule="atLeast"/>
        </w:trPr>
        <w:tc>
          <w:tcPr>
            <w:tcW w:w="5399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Arial"/>
              </w:rPr>
            </w:pPr>
            <w:del w:id="725" w:author="Mariana" w:date="2018-01-24T23:30:00Z">
              <w:bookmarkStart w:id="8" w:name="page5"/>
              <w:bookmarkEnd w:id="8"/>
              <w:r>
                <w:rPr>
                  <w:rFonts w:eastAsia="Arial" w:ascii="Arial" w:hAnsi="Arial"/>
                </w:rPr>
                <w:delText>Chapter 1. Introduction</w:delText>
              </w:r>
            </w:del>
          </w:p>
        </w:tc>
        <w:tc>
          <w:tcPr>
            <w:tcW w:w="3660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 w:eastAsia="Arial"/>
              </w:rPr>
            </w:pPr>
            <w:del w:id="726" w:author="Mariana" w:date="2018-01-24T23:30:00Z">
              <w:r>
                <w:rPr>
                  <w:rFonts w:eastAsia="Arial" w:ascii="Arial" w:hAnsi="Arial"/>
                </w:rPr>
                <w:delText>21</w:delText>
              </w:r>
            </w:del>
          </w:p>
        </w:tc>
      </w:tr>
      <w:tr>
        <w:trPr>
          <w:del w:id="727" w:author="Mariana" w:date="2018-01-24T23:30:00Z"/>
          <w:trHeight w:val="33" w:hRule="atLeast"/>
        </w:trPr>
        <w:tc>
          <w:tcPr>
            <w:tcW w:w="5399" w:type="dxa"/>
            <w:tcBorders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3660" w:type="dxa"/>
            <w:tcBorders>
              <w:bottom w:val="single" w:sz="8" w:space="0" w:color="000001"/>
              <w:insideH w:val="single" w:sz="8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 w:cs="Times New Roman"/>
          <w:lang w:val="en-US"/>
        </w:rPr>
      </w:pPr>
      <w:del w:id="728" w:author="Mariana" w:date="2018-01-24T23:30:00Z">
        <w:r>
          <w:rPr>
            <w:rFonts w:eastAsia="Times New Roman" w:cs="Times New Roman" w:ascii="Times New Roman" w:hAnsi="Times New Roman"/>
            <w:lang w:val="en-US"/>
          </w:rPr>
        </w:r>
      </w:del>
    </w:p>
    <w:p>
      <w:pPr>
        <w:pStyle w:val="Normal"/>
        <w:spacing w:lineRule="exact" w:line="266"/>
        <w:rPr>
          <w:rFonts w:ascii="Times New Roman" w:hAnsi="Times New Roman" w:eastAsia="Times New Roman" w:cs="Times New Roman"/>
          <w:lang w:val="en-US"/>
        </w:rPr>
      </w:pPr>
      <w:del w:id="729" w:author="Mariana" w:date="2018-01-24T23:30:00Z">
        <w:r>
          <w:rPr>
            <w:rFonts w:eastAsia="Times New Roman" w:cs="Times New Roman" w:ascii="Times New Roman" w:hAnsi="Times New Roman"/>
            <w:lang w:val="en-US"/>
          </w:rPr>
        </w:r>
      </w:del>
    </w:p>
    <w:p>
      <w:pPr>
        <w:pStyle w:val="Normal"/>
        <w:tabs>
          <w:tab w:val="left" w:pos="980" w:leader="none"/>
        </w:tabs>
        <w:ind w:left="260" w:hanging="0"/>
        <w:rPr>
          <w:lang w:val="en-US"/>
        </w:rPr>
      </w:pPr>
      <w:r>
        <w:rPr>
          <w:rFonts w:eastAsia="Arial" w:ascii="Arial" w:hAnsi="Arial"/>
          <w:sz w:val="34"/>
          <w:lang w:val="en-US"/>
          <w:rPrChange w:id="0" w:author="Mariana" w:date="2018-01-24T23:30:00Z">
            <w:rPr>
              <w:sz w:val="34"/>
              <w:rFonts w:ascii="Arial" w:hAnsi="Arial" w:eastAsia="Arial"/>
            </w:rPr>
          </w:rPrChange>
        </w:rPr>
        <w:t>1.4</w:t>
      </w:r>
      <w:r>
        <w:rPr>
          <w:rFonts w:eastAsia="Times New Roman" w:cs="Times New Roman" w:ascii="Times New Roman" w:hAnsi="Times New Roman"/>
          <w:lang w:val="en-US"/>
          <w:rPrChange w:id="0" w:author="Mariana" w:date="2018-01-24T23:30:00Z">
            <w:rPr>
              <w:rFonts w:ascii="Times New Roman" w:hAnsi="Times New Roman" w:eastAsia="Times New Roman" w:cs="Times New Roman"/>
            </w:rPr>
          </w:rPrChange>
        </w:rPr>
        <w:tab/>
      </w:r>
      <w:r>
        <w:rPr>
          <w:rFonts w:eastAsia="Arial" w:ascii="Arial" w:hAnsi="Arial"/>
          <w:sz w:val="30"/>
          <w:lang w:val="en-US"/>
          <w:rPrChange w:id="0" w:author="Mariana" w:date="2018-01-24T23:30:00Z">
            <w:rPr>
              <w:sz w:val="30"/>
              <w:rFonts w:ascii="Arial" w:hAnsi="Arial" w:eastAsia="Arial"/>
            </w:rPr>
          </w:rPrChange>
        </w:rPr>
        <w:t>Document Overview</w:t>
      </w:r>
    </w:p>
    <w:p>
      <w:pPr>
        <w:pStyle w:val="Normal"/>
        <w:spacing w:lineRule="exact" w:line="399"/>
        <w:rPr>
          <w:rFonts w:ascii="Times New Roman" w:hAnsi="Times New Roman" w:eastAsia="Times New Roman" w:cs="Times New Roman"/>
          <w:sz w:val="30"/>
          <w:lang w:val="en-US"/>
        </w:rPr>
      </w:pPr>
      <w:r>
        <w:rPr>
          <w:rFonts w:eastAsia="Times New Roman" w:cs="Times New Roman" w:ascii="Times New Roman" w:hAnsi="Times New Roman"/>
          <w:sz w:val="30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3:30:00Z">
          <w:pPr>
            <w:jc w:val="both"/>
            <w:ind w:left="260" w:firstLine="1134"/>
            <w:spacing w:lineRule="auto" w:line="398"/>
          </w:pPr>
        </w:pPrChange>
        <w:rPr>
          <w:rFonts w:ascii="Arial" w:hAnsi="Arial" w:eastAsia="Arial"/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1"/>
              <w:rFonts w:ascii="Arial" w:hAnsi="Arial" w:eastAsia="Arial"/>
              <w:lang w:val="en-US"/>
            </w:rPr>
          </w:rPrChange>
        </w:rPr>
        <w:t xml:space="preserve">In this introductory chapter, we presented an abstract </w:t>
      </w:r>
      <w:del w:id="734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delText xml:space="preserve">of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1"/>
              <w:rFonts w:ascii="Arial" w:hAnsi="Arial" w:eastAsia="Arial"/>
              <w:lang w:val="en-US"/>
            </w:rPr>
          </w:rPrChange>
        </w:rPr>
        <w:t xml:space="preserve">state of the art, a problem statement, and </w:t>
      </w:r>
      <w:ins w:id="736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t xml:space="preserve">then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1"/>
              <w:rFonts w:ascii="Arial" w:hAnsi="Arial" w:eastAsia="Arial"/>
              <w:lang w:val="en-US"/>
            </w:rPr>
          </w:rPrChange>
        </w:rPr>
        <w:t>proposed an approach for research and requirements for development.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3:30:00Z">
          <w:pPr>
            <w:jc w:val="both"/>
            <w:ind w:left="260" w:firstLine="1134"/>
            <w:spacing w:lineRule="auto" w:line="324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In </w:t>
      </w:r>
      <w:del w:id="739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delText>the c</w:delText>
        </w:r>
      </w:del>
      <w:ins w:id="740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t>C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hapter </w:t>
      </w:r>
      <w:del w:id="742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delText>s</w:delText>
        </w:r>
      </w:del>
      <w:ins w:id="743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t>S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>ection 2, we go more in-depth on some subjects mentioned here. First</w:t>
      </w:r>
      <w:del w:id="745" w:author="Mariana" w:date="2018-01-24T23:32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ins w:id="746" w:author="Mariana" w:date="2018-01-24T23:32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 we present an extensive survey on open-source traffic generator tools</w:t>
      </w:r>
      <w:ins w:id="748" w:author="Mariana" w:date="2018-01-24T23:32:00Z">
        <w:r>
          <w:rPr>
            <w:rFonts w:eastAsia="Arial" w:ascii="Arial" w:hAnsi="Arial"/>
            <w:sz w:val="22"/>
            <w:szCs w:val="22"/>
            <w:lang w:val="en-US"/>
          </w:rPr>
          <w:t>, and then</w:t>
        </w:r>
      </w:ins>
      <w:del w:id="749" w:author="Mariana" w:date="2018-01-24T23:32:00Z">
        <w:r>
          <w:rPr>
            <w:rFonts w:eastAsia="Arial" w:ascii="Arial" w:hAnsi="Arial"/>
            <w:sz w:val="22"/>
            <w:szCs w:val="22"/>
            <w:lang w:val="en-US"/>
          </w:rPr>
          <w:delText>. W</w:delText>
        </w:r>
      </w:del>
      <w:ins w:id="750" w:author="Mariana" w:date="2018-01-24T23:32:00Z">
        <w:r>
          <w:rPr>
            <w:rFonts w:eastAsia="Arial" w:ascii="Arial" w:hAnsi="Arial"/>
            <w:sz w:val="22"/>
            <w:szCs w:val="22"/>
            <w:lang w:val="en-US"/>
          </w:rPr>
          <w:t xml:space="preserve"> w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>e summarize the benefits</w:t>
      </w:r>
      <w:del w:id="752" w:author="Mariana" w:date="2018-01-24T23:32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 and features supported by each one. After, we offer a brief review of essential topics on realistic traffic generation. We </w:t>
      </w:r>
      <w:ins w:id="754" w:author="Mariana" w:date="2018-01-24T23:33:00Z">
        <w:r>
          <w:rPr>
            <w:rFonts w:eastAsia="Arial" w:ascii="Arial" w:hAnsi="Arial"/>
            <w:sz w:val="22"/>
            <w:szCs w:val="22"/>
            <w:lang w:val="en-US"/>
          </w:rPr>
          <w:t xml:space="preserve">also </w:t>
        </w:r>
      </w:ins>
      <w:del w:id="755" w:author="Mariana" w:date="2018-01-24T23:33:00Z">
        <w:r>
          <w:rPr>
            <w:rFonts w:eastAsia="Arial" w:ascii="Arial" w:hAnsi="Arial"/>
            <w:sz w:val="22"/>
            <w:szCs w:val="22"/>
            <w:lang w:val="en-US"/>
          </w:rPr>
          <w:delText>are defining</w:delText>
        </w:r>
      </w:del>
      <w:ins w:id="756" w:author="Mariana" w:date="2018-01-24T23:33:00Z">
        <w:r>
          <w:rPr>
            <w:rFonts w:eastAsia="Arial" w:ascii="Arial" w:hAnsi="Arial"/>
            <w:sz w:val="22"/>
            <w:szCs w:val="22"/>
            <w:lang w:val="en-US"/>
          </w:rPr>
          <w:t>define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 some central concepts we are going to use in this work, such as self-similarity</w:t>
      </w:r>
      <w:del w:id="758" w:author="Mariana" w:date="2018-01-24T23:33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 and heavy-tailed functions. Then, we discuss some techniques o</w:t>
      </w:r>
      <w:ins w:id="760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t xml:space="preserve">n </w:t>
        </w:r>
      </w:ins>
      <w:del w:id="761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delText xml:space="preserve">f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validation of traffic generator tools and some practical examples. We also </w:t>
      </w:r>
      <w:del w:id="763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delText xml:space="preserve">will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>analyze some related works.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3:30:00Z">
          <w:pPr>
            <w:jc w:val="both"/>
            <w:ind w:left="260" w:firstLine="1134"/>
            <w:spacing w:lineRule="auto" w:line="312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Chapter 3 introduces the methodology used in our project. We describe SIMI</w:t>
      </w:r>
      <w:del w:id="766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delText>-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TAR low-level requirements and define an architecture</w:t>
      </w:r>
      <w:ins w:id="768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t xml:space="preserve"> along</w:t>
        </w:r>
      </w:ins>
      <w:del w:id="769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delText xml:space="preserve"> and</w:delText>
        </w:r>
      </w:del>
      <w:ins w:id="770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t xml:space="preserve"> with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</w:t>
      </w:r>
      <w:del w:id="772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delText xml:space="preserve">their </w:delText>
        </w:r>
      </w:del>
      <w:ins w:id="773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t xml:space="preserve">its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algorithms. We also present its classes design and explain how SIMITAR </w:t>
      </w:r>
      <w:del w:id="775" w:author="Mariana" w:date="2018-01-24T23:34:00Z">
        <w:r>
          <w:rPr>
            <w:rFonts w:eastAsia="Arial" w:ascii="Arial" w:hAnsi="Arial"/>
            <w:sz w:val="22"/>
            <w:szCs w:val="22"/>
            <w:lang w:val="en-US"/>
          </w:rPr>
          <w:delText xml:space="preserve">we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can expand to any traffic generator engine or library</w:t>
      </w:r>
      <w:del w:id="777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with an API, CLI interface. We use the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Iperf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as an example</w:t>
      </w:r>
      <w:del w:id="781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delText xml:space="preserve">. </w:delText>
        </w:r>
      </w:del>
      <w:ins w:id="782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t xml:space="preserve"> as </w:t>
        </w:r>
      </w:ins>
      <w:del w:id="783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delText>W</w:delText>
        </w:r>
      </w:del>
      <w:ins w:id="784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t>w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e explain its operation and suggest some </w:t>
      </w:r>
      <w:del w:id="786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delText xml:space="preserve">use </w:delText>
        </w:r>
      </w:del>
      <w:ins w:id="787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t>utilization</w:t>
        </w:r>
      </w:ins>
      <w:ins w:id="788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cases.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3:30:00Z">
          <w:pPr>
            <w:jc w:val="both"/>
            <w:ind w:left="260" w:firstLine="1134"/>
            <w:spacing w:lineRule="auto" w:line="331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In </w:t>
      </w:r>
      <w:del w:id="791" w:author="Mariana" w:date="2018-01-24T23:30:00Z">
        <w:r>
          <w:rPr>
            <w:rFonts w:eastAsia="Arial" w:ascii="Arial" w:hAnsi="Arial"/>
            <w:sz w:val="22"/>
            <w:szCs w:val="22"/>
            <w:lang w:val="en-US"/>
          </w:rPr>
          <w:delText>the c</w:delText>
        </w:r>
      </w:del>
      <w:ins w:id="792" w:author="Mariana" w:date="2018-01-24T23:30:00Z">
        <w:r>
          <w:rPr>
            <w:rFonts w:eastAsia="Arial" w:ascii="Arial" w:hAnsi="Arial"/>
            <w:sz w:val="22"/>
            <w:szCs w:val="22"/>
            <w:lang w:val="en-US"/>
          </w:rPr>
          <w:t>C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>hapter 4</w:t>
      </w:r>
      <w:ins w:id="794" w:author="Mariana" w:date="2018-01-24T23:30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 we go deep in some subjects pointed </w:t>
      </w:r>
      <w:del w:id="796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delText xml:space="preserve">in </w:delText>
        </w:r>
      </w:del>
      <w:ins w:id="797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t>at</w:t>
        </w:r>
      </w:ins>
      <w:ins w:id="798" w:author="Mariana" w:date="2018-01-24T23:35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>the previous chapter. We present how the modeling process works</w:t>
      </w:r>
      <w:del w:id="800" w:author="Mariana" w:date="2018-01-24T23:36:00Z">
        <w:r>
          <w:rPr>
            <w:rFonts w:eastAsia="Arial" w:ascii="Arial" w:hAnsi="Arial"/>
            <w:sz w:val="22"/>
            <w:szCs w:val="22"/>
            <w:lang w:val="en-US"/>
          </w:rPr>
          <w:delText>,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 xml:space="preserve"> using a defined data set (which we are going to use in the rest of the work). We also show some evaluation methods to check the modeling quality. </w:t>
      </w:r>
      <w:ins w:id="802" w:author="Mariana" w:date="2018-01-24T23:36:00Z">
        <w:r>
          <w:rPr>
            <w:rFonts w:eastAsia="Arial" w:ascii="Arial" w:hAnsi="Arial"/>
            <w:sz w:val="22"/>
            <w:szCs w:val="22"/>
            <w:lang w:val="en-US"/>
          </w:rPr>
          <w:t xml:space="preserve">Besides that, </w:t>
        </w:r>
      </w:ins>
      <w:del w:id="803" w:author="Mariana" w:date="2018-01-24T23:36:00Z">
        <w:r>
          <w:rPr>
            <w:rFonts w:eastAsia="Arial" w:ascii="Arial" w:hAnsi="Arial"/>
            <w:sz w:val="22"/>
            <w:szCs w:val="22"/>
            <w:lang w:val="en-US"/>
          </w:rPr>
          <w:delText>W</w:delText>
        </w:r>
      </w:del>
      <w:ins w:id="804" w:author="Mariana" w:date="2018-01-24T23:36:00Z">
        <w:r>
          <w:rPr>
            <w:rFonts w:eastAsia="Arial" w:ascii="Arial" w:hAnsi="Arial"/>
            <w:sz w:val="22"/>
            <w:szCs w:val="22"/>
            <w:lang w:val="en-US"/>
          </w:rPr>
          <w:t>w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3"/>
              <w:rFonts w:ascii="Arial" w:hAnsi="Arial" w:eastAsia="Arial"/>
              <w:lang w:val="en-US"/>
            </w:rPr>
          </w:rPrChange>
        </w:rPr>
        <w:t>e also describe our used and developed algorithms.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3:30:00Z">
          <w:pPr>
            <w:jc w:val="both"/>
            <w:ind w:left="260" w:firstLine="1134"/>
            <w:spacing w:lineRule="auto" w:line="312"/>
          </w:pPr>
        </w:pPrChange>
        <w:rPr>
          <w:sz w:val="22"/>
          <w:szCs w:val="22"/>
          <w:lang w:val="en-US"/>
        </w:rPr>
      </w:pP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In </w:t>
      </w:r>
      <w:del w:id="807" w:author="Mariana" w:date="2018-01-24T23:30:00Z">
        <w:r>
          <w:rPr>
            <w:rFonts w:eastAsia="Arial" w:ascii="Arial" w:hAnsi="Arial"/>
            <w:sz w:val="22"/>
            <w:szCs w:val="22"/>
            <w:lang w:val="en-US"/>
          </w:rPr>
          <w:delText>the c</w:delText>
        </w:r>
      </w:del>
      <w:ins w:id="808" w:author="Mariana" w:date="2018-01-24T23:30:00Z">
        <w:r>
          <w:rPr>
            <w:rFonts w:eastAsia="Arial" w:ascii="Arial" w:hAnsi="Arial"/>
            <w:sz w:val="22"/>
            <w:szCs w:val="22"/>
            <w:lang w:val="en-US"/>
          </w:rPr>
          <w:t>C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hapter 5, we define a set of metrics based on previous tests on validation of traffic generators found in the literature. Here, we focus on packet, flow, and scaling metrics</w:t>
      </w:r>
      <w:ins w:id="810" w:author="Mariana" w:date="2018-01-24T23:40:00Z">
        <w:r>
          <w:rPr>
            <w:rFonts w:eastAsia="Arial" w:ascii="Arial" w:hAnsi="Arial"/>
            <w:sz w:val="22"/>
            <w:szCs w:val="22"/>
            <w:lang w:val="en-US"/>
          </w:rPr>
          <w:t xml:space="preserve">, </w:t>
        </w:r>
      </w:ins>
      <w:ins w:id="811" w:author="Mariana" w:date="2018-01-24T23:41:00Z">
        <w:r>
          <w:rPr>
            <w:rFonts w:eastAsia="Arial" w:ascii="Arial" w:hAnsi="Arial"/>
            <w:sz w:val="22"/>
            <w:szCs w:val="22"/>
            <w:lang w:val="en-US"/>
          </w:rPr>
          <w:t>in addition to</w:t>
        </w:r>
      </w:ins>
      <w:del w:id="812" w:author="Mariana" w:date="2018-01-24T23:40:00Z">
        <w:r>
          <w:rPr>
            <w:rFonts w:eastAsia="Arial" w:ascii="Arial" w:hAnsi="Arial"/>
            <w:sz w:val="22"/>
            <w:szCs w:val="22"/>
            <w:lang w:val="en-US"/>
          </w:rPr>
          <w:delText xml:space="preserve">. </w:delText>
        </w:r>
      </w:del>
      <w:ins w:id="813" w:author="Mariana" w:date="2018-01-24T23:40:00Z">
        <w:r>
          <w:rPr>
            <w:rFonts w:eastAsia="Arial" w:ascii="Arial" w:hAnsi="Arial"/>
            <w:sz w:val="22"/>
            <w:szCs w:val="22"/>
            <w:lang w:val="en-US"/>
          </w:rPr>
          <w:t xml:space="preserve"> </w:t>
        </w:r>
      </w:ins>
      <w:del w:id="814" w:author="Mariana" w:date="2018-01-24T23:40:00Z">
        <w:r>
          <w:rPr>
            <w:rFonts w:eastAsia="Arial" w:ascii="Arial" w:hAnsi="Arial"/>
            <w:sz w:val="22"/>
            <w:szCs w:val="22"/>
            <w:lang w:val="en-US"/>
          </w:rPr>
          <w:delText xml:space="preserve">we 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test</w:t>
      </w:r>
      <w:ins w:id="816" w:author="Mariana" w:date="2018-01-24T23:41:00Z">
        <w:r>
          <w:rPr>
            <w:rFonts w:eastAsia="Arial" w:ascii="Arial" w:hAnsi="Arial"/>
            <w:sz w:val="22"/>
            <w:szCs w:val="22"/>
            <w:lang w:val="en-US"/>
          </w:rPr>
          <w:t>ing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SIMITAR in an emulated SDN testbed with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Mininet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, using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OpenDayLight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as controller [The 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>OpenDayLight</w:t>
      </w:r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Platform</w:t>
      </w:r>
      <w:ins w:id="824" w:author="Mariana" w:date="2018-01-24T23:41:00Z">
        <w:r>
          <w:rPr>
            <w:rFonts w:eastAsia="Arial" w:ascii="Arial" w:hAnsi="Arial"/>
            <w:sz w:val="22"/>
            <w:szCs w:val="22"/>
            <w:lang w:val="en-US"/>
          </w:rPr>
          <w:t>,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2017].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lineRule="auto" w:line="360"/>
        <w:ind w:firstLine="720"/>
        <w:jc w:val="both"/>
        <w:pPrChange w:id="0" w:author="Mariana" w:date="2018-01-24T23:30:00Z">
          <w:pPr>
            <w:jc w:val="both"/>
            <w:ind w:left="260" w:firstLine="1134"/>
            <w:spacing w:lineRule="auto" w:line="319"/>
          </w:pPr>
        </w:pPrChange>
        <w:rPr>
          <w:rFonts w:ascii="Arial" w:hAnsi="Arial" w:eastAsia="Arial"/>
          <w:sz w:val="22"/>
          <w:szCs w:val="22"/>
          <w:lang w:val="en-US"/>
          <w:ins w:id="832" w:author="Mariana" w:date="2018-01-24T23:30:00Z"/>
        </w:rPr>
      </w:pPr>
      <w:r>
        <w:rPr>
          <w:rFonts w:eastAsia="Arial" w:ascii="Arial" w:hAnsi="Arial"/>
          <w:sz w:val="22"/>
          <w:szCs w:val="22"/>
          <w:lang w:val="en-US"/>
        </w:rPr>
        <w:t>Finally, on chapter Conclusion and Future Work 6, we summarize</w:t>
      </w:r>
      <w:del w:id="826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delText>d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our work and highlight</w:t>
      </w:r>
      <w:del w:id="828" w:author="Mariana" w:date="2018-01-24T23:31:00Z">
        <w:r>
          <w:rPr>
            <w:rFonts w:eastAsia="Arial" w:ascii="Arial" w:hAnsi="Arial"/>
            <w:sz w:val="22"/>
            <w:szCs w:val="22"/>
            <w:lang w:val="en-US"/>
          </w:rPr>
          <w:delText>ed</w:delText>
        </w:r>
      </w:del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future actions</w:t>
      </w:r>
      <w:ins w:id="830" w:author="Mariana" w:date="2018-01-24T23:41:00Z">
        <w:r>
          <w:rPr>
            <w:rFonts w:eastAsia="Arial" w:ascii="Arial" w:hAnsi="Arial"/>
            <w:sz w:val="22"/>
            <w:szCs w:val="22"/>
            <w:lang w:val="en-US"/>
          </w:rPr>
          <w:t xml:space="preserve"> on how</w:t>
        </w:r>
      </w:ins>
      <w:r>
        <w:rPr>
          <w:rFonts w:eastAsia="Arial" w:ascii="Arial" w:hAnsi="Arial"/>
          <w:sz w:val="22"/>
          <w:szCs w:val="22"/>
          <w:lang w:val="en-US"/>
          <w:rPrChange w:id="0" w:author="Mariana" w:date="2018-01-24T23:30:00Z">
            <w:rPr>
              <w:sz w:val="24"/>
              <w:szCs w:val="24"/>
              <w:rFonts w:ascii="Arial" w:hAnsi="Arial" w:eastAsia="Arial"/>
              <w:lang w:val="en-US"/>
            </w:rPr>
          </w:rPrChange>
        </w:rPr>
        <w:t xml:space="preserve"> to improve SIMITAR on realism and performance.</w:t>
      </w:r>
    </w:p>
    <w:p>
      <w:pPr>
        <w:pStyle w:val="Normal"/>
        <w:spacing w:lineRule="auto" w:line="360"/>
        <w:ind w:firstLine="720"/>
        <w:jc w:val="both"/>
        <w:rPr/>
      </w:pPr>
      <w:r>
        <w:rPr/>
      </w:r>
    </w:p>
    <w:sectPr>
      <w:footnotePr>
        <w:numFmt w:val="decimal"/>
      </w:footnotePr>
      <w:type w:val="continuous"/>
      <w:pgSz w:w="11906" w:h="16838"/>
      <w:pgMar w:left="1440" w:right="1126" w:header="0" w:top="1034" w:footer="0" w:bottom="610" w:gutter="0"/>
      <w:pgNumType w:fmt="decimal"/>
      <w:formProt w:val="false"/>
      <w:textDirection w:val="lrTb"/>
      <w:docGrid w:type="default" w:linePitch="360" w:charSpace="20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riana" w:date="2018-01-24T20:46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Aqui eu modalizei sua afirmação para se encaixar melhor nos padrões acadêmicos, nos quais a gente nunca pode afirmar nada sem uma devida base, ainda mais no começo do texto, mas sinta-se à vontade para recusar esse tipo de mudança caso seja de sua preferência.</w:t>
      </w:r>
    </w:p>
  </w:comment>
  <w:comment w:id="1" w:author="Mariana" w:date="2018-01-24T21:31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Ficou obscuro para mim a função da palavra “packet” dentro dessa frase.</w:t>
      </w:r>
    </w:p>
  </w:comment>
  <w:comment w:id="2" w:author="Mariana" w:date="2018-01-24T21:42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Ficou ambíguo o que o “it” referencia. Seriam os geradores?</w:t>
      </w:r>
    </w:p>
  </w:comment>
  <w:comment w:id="3" w:author="Mariana" w:date="2018-01-24T22:19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High-performance what? É um adjetivo que deveria estar junto a um substantivo, não?</w:t>
      </w:r>
    </w:p>
  </w:comment>
  <w:comment w:id="4" w:author="Mariana" w:date="2018-01-24T23:03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Quais processos? Do jeito que está soa que a ferramenta será feira pra ler os grandes manuais.</w:t>
      </w:r>
    </w:p>
  </w:comment>
  <w:comment w:id="5" w:author="Mariana" w:date="2018-01-24T23:17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Estava faltando um verbo aqui. Veja o que melhor encaixa no desejado.</w:t>
      </w:r>
    </w:p>
  </w:comment>
  <w:comment w:id="6" w:author="Mariana" w:date="2018-01-24T23:21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Ficou perdido esse trecho, não dá pra saber o que quer fazer com o realistic traffic generation.</w:t>
      </w:r>
    </w:p>
  </w:comment>
  <w:comment w:id="7" w:author="Mariana" w:date="2018-01-24T23:22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Based on what?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numPr>
          <w:ilvl w:val="0"/>
          <w:numId w:val="1"/>
        </w:numPr>
        <w:tabs>
          <w:tab w:val="left" w:pos="540" w:leader="none"/>
        </w:tabs>
        <w:spacing w:lineRule="auto" w:line="228"/>
        <w:ind w:left="540" w:hanging="281"/>
        <w:rPr>
          <w:rFonts w:ascii="Arial" w:hAnsi="Arial" w:eastAsia="Arial"/>
          <w:sz w:val="22"/>
          <w:szCs w:val="22"/>
          <w:vertAlign w:val="superscript"/>
          <w:lang w:val="en-US"/>
        </w:rPr>
      </w:pPr>
      <w:ins w:id="833" w:author="Mariana" w:date="2018-01-24T21:55:00Z">
        <w:r>
          <w:rPr>
            <w:rFonts w:eastAsia="Arial" w:ascii="Arial" w:hAnsi="Arial"/>
            <w:sz w:val="22"/>
            <w:szCs w:val="22"/>
            <w:vertAlign w:val="superscript"/>
            <w:lang w:val="en-US"/>
          </w:rPr>
          <w:footnoteRef/>
          <w:tab/>
          <w:t>Features such as packet-trains periods and inter-packet times affect traffic burstiness</w:t>
        </w:r>
      </w:ins>
    </w:p>
    <w:p>
      <w:pPr>
        <w:pStyle w:val="Footnotetext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tbl>
    <w:tblPr>
      <w:tblW w:w="5400" w:type="dxa"/>
      <w:jc w:val="left"/>
      <w:tblInd w:w="260" w:type="dxa"/>
      <w:tblBorders/>
      <w:tblCellMar>
        <w:top w:w="0" w:type="dxa"/>
        <w:left w:w="0" w:type="dxa"/>
        <w:bottom w:w="0" w:type="dxa"/>
        <w:right w:w="0" w:type="dxa"/>
      </w:tblCellMar>
      <w:tblLook w:val="0000" w:noVBand="0" w:noHBand="0" w:firstRow="0" w:lastRow="0" w:firstColumn="0" w:lastColumn="0"/>
    </w:tblPr>
    <w:tblGrid>
      <w:gridCol w:w="5400"/>
    </w:tblGrid>
    <w:tr>
      <w:trPr>
        <w:ins w:id="222" w:author="Mariana" w:date="2018-01-24T21:56:00Z"/>
        <w:trHeight w:val="238" w:hRule="atLeast"/>
      </w:trPr>
      <w:tc>
        <w:tcPr>
          <w:tcW w:w="5400" w:type="dxa"/>
          <w:tcBorders/>
          <w:shd w:color="auto" w:fill="auto" w:val="clear"/>
        </w:tcPr>
        <w:p>
          <w:pPr>
            <w:pStyle w:val="Normal"/>
            <w:rPr>
              <w:rFonts w:ascii="Arial" w:hAnsi="Arial" w:eastAsia="Arial"/>
            </w:rPr>
          </w:pPr>
          <w:ins w:id="223" w:author="Mariana" w:date="2018-01-24T21:56:00Z">
            <w:r>
              <w:rPr>
                <w:rFonts w:eastAsia="Arial" w:ascii="Arial" w:hAnsi="Arial"/>
              </w:rPr>
              <w:t>Chapter 1. Introduction</w:t>
            </w:r>
          </w:ins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1"/>
      <w:lvlJc w:val="left"/>
      <w:pPr>
        <w:ind w:left="0" w:hanging="0"/>
      </w:pPr>
      <w:rPr>
        <w:rFonts w:ascii="Liberation Serif" w:hAnsi="Liberation Serif" w:cs="Liberation Serif" w:hint="default"/>
        <w:sz w:val="22"/>
        <w:szCs w:val="20"/>
        <w:rFonts w:cs="Aria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22"/>
        <w:rFonts w:cs="Aria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•"/>
      <w:lvlJc w:val="left"/>
      <w:pPr>
        <w:ind w:left="0" w:hanging="0"/>
      </w:pPr>
      <w:rPr>
        <w:rFonts w:ascii="Liberation Serif" w:hAnsi="Liberation Serif" w:cs="Liberation Serif" w:hint="default"/>
        <w:sz w:val="22"/>
        <w:rFonts w:cs="Aria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sz w:val="20"/>
      <w:szCs w:val="20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Arial" w:cs="Arial"/>
      <w:sz w:val="17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Arial" w:hAnsi="Arial" w:eastAsia="Arial" w:cs="Arial"/>
      <w:sz w:val="24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Arial" w:hAnsi="Arial" w:eastAsia="Arial" w:cs="Arial"/>
      <w:sz w:val="24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5f5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95f53"/>
    <w:rPr>
      <w:rFonts w:ascii="Calibri" w:hAnsi="Calibri" w:eastAsia="Calibri" w:cs="Mangal"/>
      <w:sz w:val="20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95f53"/>
    <w:rPr>
      <w:rFonts w:ascii="Calibri" w:hAnsi="Calibri" w:eastAsia="Calibri" w:cs="Mangal"/>
      <w:b/>
      <w:bCs/>
      <w:sz w:val="20"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95f53"/>
    <w:rPr>
      <w:rFonts w:ascii="Segoe UI" w:hAnsi="Segoe UI" w:eastAsia="Calibri" w:cs="Mangal"/>
      <w:sz w:val="18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21ee7"/>
    <w:rPr>
      <w:rFonts w:ascii="Calibri" w:hAnsi="Calibri" w:eastAsia="Calibri" w:cs="Mangal"/>
      <w:sz w:val="20"/>
      <w:szCs w:val="18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21ee7"/>
    <w:rPr>
      <w:rFonts w:ascii="Calibri" w:hAnsi="Calibri" w:eastAsia="Calibri" w:cs="Mangal"/>
      <w:sz w:val="20"/>
      <w:szCs w:val="18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c21ee7"/>
    <w:rPr>
      <w:rFonts w:ascii="Calibri" w:hAnsi="Calibri" w:eastAsia="Calibri"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c21ee7"/>
    <w:rPr>
      <w:vertAlign w:val="superscript"/>
    </w:rPr>
  </w:style>
  <w:style w:type="character" w:styleId="ListLabel1">
    <w:name w:val="ListLabel 1"/>
    <w:qFormat/>
    <w:rPr>
      <w:rFonts w:ascii="Arial" w:hAnsi="Arial" w:cs="Arial"/>
      <w:sz w:val="22"/>
      <w:szCs w:val="20"/>
    </w:rPr>
  </w:style>
  <w:style w:type="character" w:styleId="ListLabel2">
    <w:name w:val="ListLabel 2"/>
    <w:qFormat/>
    <w:rPr>
      <w:rFonts w:ascii="Arial" w:hAnsi="Arial" w:cs="Arial"/>
      <w:sz w:val="22"/>
    </w:rPr>
  </w:style>
  <w:style w:type="character" w:styleId="ListLabel3">
    <w:name w:val="ListLabel 3"/>
    <w:qFormat/>
    <w:rPr>
      <w:rFonts w:ascii="Arial" w:hAnsi="Arial" w:cs="Arial"/>
      <w:sz w:val="22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95f53"/>
    <w:pPr/>
    <w:rPr>
      <w:rFonts w:cs="Mangal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95f53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95f53"/>
    <w:pPr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1ee7"/>
    <w:pPr>
      <w:tabs>
        <w:tab w:val="center" w:pos="4252" w:leader="none"/>
        <w:tab w:val="right" w:pos="8504" w:leader="none"/>
      </w:tabs>
    </w:pPr>
    <w:rPr>
      <w:rFonts w:cs="Mangal"/>
      <w:szCs w:val="18"/>
    </w:rPr>
  </w:style>
  <w:style w:type="paragraph" w:styleId="Rodap">
    <w:name w:val="Footer"/>
    <w:basedOn w:val="Normal"/>
    <w:link w:val="RodapChar"/>
    <w:uiPriority w:val="99"/>
    <w:unhideWhenUsed/>
    <w:rsid w:val="00c21ee7"/>
    <w:pPr>
      <w:tabs>
        <w:tab w:val="center" w:pos="4252" w:leader="none"/>
        <w:tab w:val="right" w:pos="8504" w:leader="none"/>
      </w:tabs>
    </w:pPr>
    <w:rPr>
      <w:rFonts w:cs="Mangal"/>
      <w:szCs w:val="1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c21ee7"/>
    <w:pPr/>
    <w:rPr>
      <w:rFonts w:cs="Mangal"/>
      <w:szCs w:val="18"/>
    </w:rPr>
  </w:style>
  <w:style w:type="paragraph" w:styleId="Revision">
    <w:name w:val="Revision"/>
    <w:uiPriority w:val="99"/>
    <w:semiHidden/>
    <w:qFormat/>
    <w:rsid w:val="00d10006"/>
    <w:pPr>
      <w:widowControl/>
      <w:bidi w:val="0"/>
      <w:jc w:val="left"/>
    </w:pPr>
    <w:rPr>
      <w:rFonts w:ascii="Calibri" w:hAnsi="Calibri" w:eastAsia="Calibri" w:cs="Mangal"/>
      <w:color w:val="auto"/>
      <w:sz w:val="20"/>
      <w:szCs w:val="18"/>
      <w:lang w:val="pt-BR" w:eastAsia="zh-CN" w:bidi="hi-IN"/>
    </w:rPr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67743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elacomgrade">
    <w:name w:val="Table Grid"/>
    <w:basedOn w:val="Tabelanormal"/>
    <w:uiPriority w:val="39"/>
    <w:rsid w:val="006774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67743b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CAD4-BBFF-4AD3-AB66-0A14EE6B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LibreOffice/5.1.6.2$Linux_X86_64 LibreOffice_project/10m0$Build-2</Application>
  <Pages>1</Pages>
  <Words>2279</Words>
  <CharactersWithSpaces>12310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2018-01-24T22:08:00Z</dcterms:created>
  <dc:creator/>
  <dc:description/>
  <dc:language>pt-BR</dc:language>
  <cp:lastModifiedBy>Mariana</cp:lastModifiedBy>
  <dcterms:modified xsi:type="dcterms:W3CDTF">2018-01-25T01:42:00Z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